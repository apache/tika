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ppt" ContentType="application/vnd.ms-powerpoint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87518934"/>
        <w:docPartObj>
          <w:docPartGallery w:val="Cover Pages"/>
          <w:docPartUnique/>
        </w:docPartObj>
      </w:sdtPr>
      <w:sdtEndPr/>
      <w:sdtContent>
        <w:p w14:paraId="44B71F4F" w14:textId="29914BFA" w:rsidR="00711569" w:rsidRDefault="004947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3E31E0F" wp14:editId="348304CE">
                    <wp:simplePos x="0" y="0"/>
                    <wp:positionH relativeFrom="page">
                      <wp:posOffset>910590</wp:posOffset>
                    </wp:positionH>
                    <wp:positionV relativeFrom="margin">
                      <wp:align>top</wp:align>
                    </wp:positionV>
                    <wp:extent cx="6290310" cy="8130540"/>
                    <wp:effectExtent l="0" t="0" r="0" b="381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290310" cy="813054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A3866B" w14:textId="77777777" w:rsidR="00711569" w:rsidRDefault="0071156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E31E0F" id="Rectangle 466" o:spid="_x0000_s1026" style="position:absolute;margin-left:71.7pt;margin-top:0;width:495.3pt;height:640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04A3866B" w14:textId="77777777" w:rsidR="00711569" w:rsidRDefault="00711569"/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7115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038FA82" wp14:editId="35151E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8CAC5A" w14:textId="21AD983E" w:rsidR="00711569" w:rsidRDefault="00AC55A6" w:rsidP="00711569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1569">
                                      <w:rPr>
                                        <w:noProof/>
                                        <w:color w:val="44546A" w:themeColor="text2"/>
                                      </w:rPr>
                                      <w:t>This is the Author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38FA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7456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V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eudj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xmKsFTgCAABqBAAADgAAAAAAAAAA&#10;AAAAAAAuAgAAZHJzL2Uyb0RvYy54bWxQSwECLQAUAAYACAAAACEAU822794AAAAEAQAADwAAAAAA&#10;AAAAAAAAAACSBAAAZHJzL2Rvd25yZXYueG1sUEsFBgAAAAAEAAQA8wAAAJ0FAAAAAA==&#10;" filled="f" stroked="f" strokeweight=".5pt">
                    <v:textbox style="mso-fit-shape-to-text:t">
                      <w:txbxContent>
                        <w:p w14:paraId="338CAC5A" w14:textId="21AD983E" w:rsidR="00711569" w:rsidRDefault="00711569" w:rsidP="00711569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This is the Author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15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77DE5AF" wp14:editId="03E112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682B9E" w14:textId="3ADEEABC" w:rsidR="00711569" w:rsidRDefault="00AC55A6" w:rsidP="0071156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11569">
                                      <w:rPr>
                                        <w:color w:val="FFFFFF" w:themeColor="background1"/>
                                      </w:rPr>
                                      <w:t>This is an engaging title page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77DE5AF" id="Rectangle 467" o:spid="_x0000_s1028" style="position:absolute;margin-left:0;margin-top:0;width:226.45pt;height:237.6pt;z-index:251663360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13682B9E" w14:textId="3ADEEABC" w:rsidR="00711569" w:rsidRDefault="00711569" w:rsidP="0071156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This is an engaging title page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115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7EBF16" wp14:editId="55758F9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4461E7" id="Rectangle 468" o:spid="_x0000_s1026" style="position:absolute;margin-left:0;margin-top:0;width:244.8pt;height:554.4pt;z-index:25166233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7115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A11D97D" wp14:editId="39D1572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D15CF9A" id="Rectangle 469" o:spid="_x0000_s1026" style="position:absolute;margin-left:0;margin-top:0;width:226.45pt;height:9.35pt;z-index:25166540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7115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08EBE7" wp14:editId="044EBF0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B576FE" w14:textId="3B569532" w:rsidR="00711569" w:rsidRDefault="00711569" w:rsidP="0071156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My Document Title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A2A412" w14:textId="2A9F0B12" w:rsidR="00711569" w:rsidRDefault="00711569" w:rsidP="0071156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My Document Subtitle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F08EBE7" id="Text Box 470" o:spid="_x0000_s1029" type="#_x0000_t202" style="position:absolute;margin-left:0;margin-top:0;width:220.3pt;height:194.9pt;z-index:251664384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5B576FE" w14:textId="3B569532" w:rsidR="00711569" w:rsidRDefault="00711569" w:rsidP="0071156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My Document Title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DA2A412" w14:textId="2A9F0B12" w:rsidR="00711569" w:rsidRDefault="00711569" w:rsidP="0071156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My Document Subtitle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497EA8" w14:textId="253CF686" w:rsidR="00711569" w:rsidRDefault="0071156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TW"/>
        </w:rPr>
        <w:id w:val="-927495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430A1" w14:textId="013188DE" w:rsidR="0049479F" w:rsidRDefault="0049479F">
          <w:pPr>
            <w:pStyle w:val="TOCHeading"/>
          </w:pPr>
          <w:r>
            <w:t>Contents</w:t>
          </w:r>
        </w:p>
        <w:p w14:paraId="36F4886F" w14:textId="64DE0044" w:rsidR="0049479F" w:rsidRDefault="004947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47605" w:history="1">
            <w:r w:rsidRPr="00454652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_Toc467647605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E210" w14:textId="13004ED8" w:rsidR="0049479F" w:rsidRDefault="00AC55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647606" w:history="1">
            <w:r w:rsidR="0049479F" w:rsidRPr="00454652">
              <w:rPr>
                <w:rStyle w:val="Hyperlink"/>
                <w:noProof/>
              </w:rPr>
              <w:t>Heading2</w:t>
            </w:r>
            <w:r w:rsidR="0049479F">
              <w:rPr>
                <w:noProof/>
                <w:webHidden/>
              </w:rPr>
              <w:tab/>
            </w:r>
            <w:r w:rsidR="0049479F">
              <w:rPr>
                <w:noProof/>
                <w:webHidden/>
              </w:rPr>
              <w:fldChar w:fldCharType="begin"/>
            </w:r>
            <w:r w:rsidR="0049479F">
              <w:rPr>
                <w:noProof/>
                <w:webHidden/>
              </w:rPr>
              <w:instrText xml:space="preserve"> PAGEREF _Toc467647606 \h </w:instrText>
            </w:r>
            <w:r w:rsidR="0049479F">
              <w:rPr>
                <w:noProof/>
                <w:webHidden/>
              </w:rPr>
            </w:r>
            <w:r w:rsidR="0049479F">
              <w:rPr>
                <w:noProof/>
                <w:webHidden/>
              </w:rPr>
              <w:fldChar w:fldCharType="separate"/>
            </w:r>
            <w:r w:rsidR="0049479F">
              <w:rPr>
                <w:noProof/>
                <w:webHidden/>
              </w:rPr>
              <w:t>3</w:t>
            </w:r>
            <w:r w:rsidR="0049479F">
              <w:rPr>
                <w:noProof/>
                <w:webHidden/>
              </w:rPr>
              <w:fldChar w:fldCharType="end"/>
            </w:r>
          </w:hyperlink>
        </w:p>
        <w:p w14:paraId="592A970F" w14:textId="0DDD6327" w:rsidR="0049479F" w:rsidRDefault="0049479F">
          <w:r>
            <w:rPr>
              <w:b/>
              <w:bCs/>
              <w:noProof/>
            </w:rPr>
            <w:fldChar w:fldCharType="end"/>
          </w:r>
        </w:p>
      </w:sdtContent>
    </w:sdt>
    <w:p w14:paraId="3C74C203" w14:textId="3917CDC3" w:rsidR="0049479F" w:rsidRDefault="0049479F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67647797" w:history="1">
        <w:r w:rsidRPr="00212BB5">
          <w:rPr>
            <w:rStyle w:val="Hyperlink"/>
            <w:noProof/>
          </w:rPr>
          <w:t>Table 1: Table1 Caption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_Toc467647797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C97A41" w14:textId="613D7C18" w:rsidR="0049479F" w:rsidRDefault="0049479F">
      <w:r>
        <w:fldChar w:fldCharType="end"/>
      </w:r>
    </w:p>
    <w:p w14:paraId="0ECE95CA" w14:textId="4EEA8BDC" w:rsidR="0049479F" w:rsidRDefault="0049479F"/>
    <w:p w14:paraId="4836E461" w14:textId="77777777" w:rsidR="0049479F" w:rsidRDefault="0049479F"/>
    <w:p w14:paraId="54EF84BF" w14:textId="2E63DD8B" w:rsidR="0049479F" w:rsidRDefault="0049479F">
      <w:r>
        <w:br w:type="page"/>
      </w:r>
    </w:p>
    <w:p w14:paraId="48EC6F4D" w14:textId="3176C161" w:rsidR="0049479F" w:rsidRDefault="0049479F"/>
    <w:p w14:paraId="33E56900" w14:textId="77777777" w:rsidR="0049479F" w:rsidRDefault="0049479F"/>
    <w:p w14:paraId="7F7144D9" w14:textId="4BC4B8BA" w:rsidR="006B1ECB" w:rsidRDefault="00814CC8" w:rsidP="00814CC8">
      <w:r>
        <w:t xml:space="preserve">The </w:t>
      </w:r>
      <w:r>
        <w:rPr>
          <w:i/>
          <w:iCs/>
        </w:rPr>
        <w:t>quick</w:t>
      </w:r>
      <w:r>
        <w:t xml:space="preserve"> brown </w:t>
      </w:r>
      <w:r>
        <w:rPr>
          <w:b/>
          <w:bCs/>
        </w:rPr>
        <w:t xml:space="preserve">fox </w:t>
      </w:r>
      <w:r>
        <w:t>j</w:t>
      </w:r>
      <w:r>
        <w:rPr>
          <w:i/>
          <w:iCs/>
        </w:rPr>
        <w:t>um</w:t>
      </w:r>
      <w:r>
        <w:rPr>
          <w:b/>
          <w:bCs/>
          <w:i/>
          <w:iCs/>
        </w:rPr>
        <w:t>ped</w:t>
      </w:r>
      <w:r>
        <w:t xml:space="preserve"> over the lazy brown </w:t>
      </w:r>
      <w:ins w:id="0" w:author="Allison, Timothy B." w:date="2016-11-22T13:45:00Z">
        <w:r>
          <w:t>dog</w:t>
        </w:r>
      </w:ins>
      <w:del w:id="1" w:author="Allison, Timothy B." w:date="2016-11-22T13:45:00Z">
        <w:r w:rsidDel="00814CC8">
          <w:delText>frog</w:delText>
        </w:r>
      </w:del>
      <w:r>
        <w:t>.</w:t>
      </w:r>
    </w:p>
    <w:p w14:paraId="376B3823" w14:textId="77777777" w:rsidR="00814CC8" w:rsidRDefault="00814CC8" w:rsidP="00814CC8">
      <w:pPr>
        <w:pStyle w:val="ListParagraph"/>
        <w:numPr>
          <w:ilvl w:val="0"/>
          <w:numId w:val="1"/>
        </w:numPr>
      </w:pPr>
      <w:r>
        <w:t>this is a basic list 1.</w:t>
      </w:r>
    </w:p>
    <w:p w14:paraId="27556192" w14:textId="77777777" w:rsidR="00814CC8" w:rsidRDefault="00814CC8" w:rsidP="00814CC8">
      <w:pPr>
        <w:pStyle w:val="ListParagraph"/>
        <w:numPr>
          <w:ilvl w:val="0"/>
          <w:numId w:val="1"/>
        </w:numPr>
      </w:pPr>
      <w:r>
        <w:t xml:space="preserve">Really basic </w:t>
      </w:r>
      <w:commentRangeStart w:id="2"/>
      <w:r>
        <w:t>2</w:t>
      </w:r>
      <w:commentRangeEnd w:id="2"/>
      <w:r>
        <w:rPr>
          <w:rStyle w:val="CommentReference"/>
        </w:rPr>
        <w:commentReference w:id="2"/>
      </w:r>
      <w:r>
        <w:t>.</w:t>
      </w:r>
    </w:p>
    <w:p w14:paraId="118CE320" w14:textId="77777777" w:rsidR="00814CC8" w:rsidRDefault="00814CC8" w:rsidP="00814CC8"/>
    <w:p w14:paraId="64F2083B" w14:textId="77777777" w:rsidR="00814CC8" w:rsidRDefault="00814CC8" w:rsidP="00814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BED150" wp14:editId="0A70AFC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15764" w14:textId="77777777" w:rsidR="00814CC8" w:rsidRDefault="00814CC8" w:rsidP="00814CC8">
                            <w:r>
                              <w:t>This is a 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ED150" id="Text Box 2" o:spid="_x0000_s1030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>
                <v:textbox style="mso-fit-shape-to-text:t">
                  <w:txbxContent>
                    <w:p w14:paraId="56615764" w14:textId="77777777" w:rsidR="00814CC8" w:rsidRDefault="00814CC8" w:rsidP="00814CC8">
                      <w:r>
                        <w:t>This is a text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This should have a footnote</w:t>
      </w:r>
      <w:r>
        <w:rPr>
          <w:rStyle w:val="FootnoteReference"/>
        </w:rPr>
        <w:footnoteReference w:id="1"/>
      </w:r>
    </w:p>
    <w:p w14:paraId="3432B5D2" w14:textId="77777777" w:rsidR="00814CC8" w:rsidRDefault="00814CC8" w:rsidP="00814CC8"/>
    <w:p w14:paraId="385F1ACB" w14:textId="77777777" w:rsidR="00565706" w:rsidRDefault="00565706" w:rsidP="00565706"/>
    <w:p w14:paraId="187612D5" w14:textId="68D40D35" w:rsidR="00814CC8" w:rsidRDefault="00814CC8" w:rsidP="00565706">
      <w:r>
        <w:t xml:space="preserve">This is a hyperlink: </w:t>
      </w:r>
      <w:hyperlink r:id="rId11" w:history="1">
        <w:r w:rsidR="00565706" w:rsidRPr="00565706">
          <w:rPr>
            <w:rStyle w:val="Hyperlink"/>
          </w:rPr>
          <w:t>tika</w:t>
        </w:r>
      </w:hyperlink>
    </w:p>
    <w:p w14:paraId="2A0B8B96" w14:textId="0EBDF598" w:rsidR="0049479F" w:rsidRDefault="0049479F" w:rsidP="00565706">
      <w:r>
        <w:t xml:space="preserve">This is a link to a local file: </w:t>
      </w:r>
      <w:hyperlink r:id="rId12" w:history="1">
        <w:r w:rsidRPr="0049479F">
          <w:rPr>
            <w:rStyle w:val="Hyperlink"/>
          </w:rPr>
          <w:t>test.png</w:t>
        </w:r>
      </w:hyperlink>
    </w:p>
    <w:p w14:paraId="72CE58C8" w14:textId="77777777" w:rsidR="0049479F" w:rsidRDefault="0049479F" w:rsidP="00565706"/>
    <w:p w14:paraId="45360452" w14:textId="1A9054D0" w:rsidR="00565706" w:rsidRDefault="00565706" w:rsidP="00565706">
      <w:r>
        <w:t>This is          10 spaces</w:t>
      </w:r>
    </w:p>
    <w:p w14:paraId="04BD2B2E" w14:textId="2CE83448" w:rsidR="00814CC8" w:rsidRDefault="0049479F" w:rsidP="00814CC8">
      <w:r>
        <w:rPr>
          <w:noProof/>
        </w:rPr>
        <w:drawing>
          <wp:inline distT="0" distB="0" distL="0" distR="0" wp14:anchorId="12803AD4" wp14:editId="1E83955D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2A7616" w14:textId="6F011237" w:rsidR="0049479F" w:rsidRDefault="0049479F" w:rsidP="00814CC8"/>
    <w:p w14:paraId="1724BB39" w14:textId="772F3B44" w:rsidR="0049479F" w:rsidRDefault="0049479F" w:rsidP="00814CC8"/>
    <w:p w14:paraId="6A019D6E" w14:textId="30DB363E" w:rsidR="0049479F" w:rsidRDefault="0049479F" w:rsidP="00814CC8"/>
    <w:p w14:paraId="4DD41676" w14:textId="6C7EEA9B" w:rsidR="0049479F" w:rsidRDefault="0049479F" w:rsidP="0049479F">
      <w:pPr>
        <w:pStyle w:val="Caption"/>
        <w:keepNext/>
      </w:pPr>
      <w:bookmarkStart w:id="3" w:name="_Toc467647797"/>
      <w:r>
        <w:lastRenderedPageBreak/>
        <w:t xml:space="preserve">Table </w:t>
      </w:r>
      <w:r w:rsidR="00AC55A6">
        <w:fldChar w:fldCharType="begin"/>
      </w:r>
      <w:r w:rsidR="00AC55A6">
        <w:instrText xml:space="preserve"> SEQ Table \* ARABIC </w:instrText>
      </w:r>
      <w:r w:rsidR="00AC55A6">
        <w:fldChar w:fldCharType="separate"/>
      </w:r>
      <w:r>
        <w:rPr>
          <w:noProof/>
        </w:rPr>
        <w:t>1</w:t>
      </w:r>
      <w:r w:rsidR="00AC55A6">
        <w:rPr>
          <w:noProof/>
        </w:rPr>
        <w:fldChar w:fldCharType="end"/>
      </w:r>
      <w:r>
        <w:t>: Table1 Caption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4CC8" w14:paraId="788CDAED" w14:textId="77777777" w:rsidTr="00814CC8">
        <w:tc>
          <w:tcPr>
            <w:tcW w:w="3116" w:type="dxa"/>
          </w:tcPr>
          <w:p w14:paraId="682E4738" w14:textId="77777777" w:rsidR="00814CC8" w:rsidRDefault="00814CC8" w:rsidP="00814CC8">
            <w:r>
              <w:t>R1c1</w:t>
            </w:r>
          </w:p>
        </w:tc>
        <w:tc>
          <w:tcPr>
            <w:tcW w:w="3117" w:type="dxa"/>
          </w:tcPr>
          <w:p w14:paraId="526F226F" w14:textId="1CF7A91D" w:rsidR="00814CC8" w:rsidRDefault="00814CC8" w:rsidP="00814CC8">
            <w:r>
              <w:t>R1c2</w:t>
            </w:r>
          </w:p>
        </w:tc>
        <w:tc>
          <w:tcPr>
            <w:tcW w:w="3117" w:type="dxa"/>
          </w:tcPr>
          <w:p w14:paraId="0C88D62B" w14:textId="77777777" w:rsidR="00814CC8" w:rsidRDefault="00814CC8" w:rsidP="00814CC8">
            <w:r>
              <w:t>R1c3</w:t>
            </w:r>
          </w:p>
        </w:tc>
      </w:tr>
      <w:tr w:rsidR="00814CC8" w14:paraId="1E237BC8" w14:textId="77777777" w:rsidTr="00814CC8">
        <w:tc>
          <w:tcPr>
            <w:tcW w:w="3116" w:type="dxa"/>
          </w:tcPr>
          <w:p w14:paraId="4EB7B5DA" w14:textId="77777777" w:rsidR="00814CC8" w:rsidRDefault="00814CC8" w:rsidP="00814CC8"/>
        </w:tc>
        <w:tc>
          <w:tcPr>
            <w:tcW w:w="3117" w:type="dxa"/>
          </w:tcPr>
          <w:p w14:paraId="78C83A7E" w14:textId="77777777" w:rsidR="00814CC8" w:rsidRDefault="00814CC8" w:rsidP="00814CC8"/>
        </w:tc>
        <w:tc>
          <w:tcPr>
            <w:tcW w:w="3117" w:type="dxa"/>
          </w:tcPr>
          <w:p w14:paraId="3478ECDC" w14:textId="77777777" w:rsidR="00814CC8" w:rsidRDefault="00814CC8" w:rsidP="00814CC8"/>
        </w:tc>
      </w:tr>
      <w:tr w:rsidR="00814CC8" w14:paraId="347A9757" w14:textId="77777777" w:rsidTr="00814CC8">
        <w:tc>
          <w:tcPr>
            <w:tcW w:w="3116" w:type="dxa"/>
          </w:tcPr>
          <w:p w14:paraId="5250628D" w14:textId="77777777" w:rsidR="00814CC8" w:rsidRDefault="00814CC8" w:rsidP="00814CC8"/>
        </w:tc>
        <w:tc>
          <w:tcPr>
            <w:tcW w:w="3117" w:type="dxa"/>
          </w:tcPr>
          <w:p w14:paraId="70E18C38" w14:textId="34C3624D" w:rsidR="00814CC8" w:rsidRDefault="00814CC8" w:rsidP="00814CC8"/>
        </w:tc>
        <w:tc>
          <w:tcPr>
            <w:tcW w:w="3117" w:type="dxa"/>
          </w:tcPr>
          <w:p w14:paraId="17CD27BF" w14:textId="77777777" w:rsidR="00814CC8" w:rsidRDefault="00814CC8" w:rsidP="00814CC8"/>
        </w:tc>
      </w:tr>
      <w:tr w:rsidR="00814CC8" w14:paraId="68F3C5E3" w14:textId="77777777" w:rsidTr="00814CC8">
        <w:tc>
          <w:tcPr>
            <w:tcW w:w="3116" w:type="dxa"/>
          </w:tcPr>
          <w:p w14:paraId="5E0CACFC" w14:textId="77777777" w:rsidR="00814CC8" w:rsidRDefault="00814CC8" w:rsidP="00814CC8"/>
        </w:tc>
        <w:tc>
          <w:tcPr>
            <w:tcW w:w="311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1"/>
              <w:gridCol w:w="570"/>
              <w:gridCol w:w="570"/>
              <w:gridCol w:w="570"/>
            </w:tblGrid>
            <w:tr w:rsidR="00814CC8" w14:paraId="496D177E" w14:textId="77777777" w:rsidTr="00814CC8">
              <w:tc>
                <w:tcPr>
                  <w:tcW w:w="722" w:type="dxa"/>
                </w:tcPr>
                <w:p w14:paraId="27552B38" w14:textId="77777777" w:rsidR="00814CC8" w:rsidRDefault="00814CC8" w:rsidP="00814CC8">
                  <w:r>
                    <w:t>Embedded table r1c1</w:t>
                  </w:r>
                </w:p>
              </w:tc>
              <w:tc>
                <w:tcPr>
                  <w:tcW w:w="723" w:type="dxa"/>
                </w:tcPr>
                <w:p w14:paraId="0967DDDC" w14:textId="77777777" w:rsidR="00814CC8" w:rsidRDefault="00814CC8" w:rsidP="00814CC8"/>
              </w:tc>
              <w:tc>
                <w:tcPr>
                  <w:tcW w:w="723" w:type="dxa"/>
                </w:tcPr>
                <w:p w14:paraId="70B70494" w14:textId="33BA09EE" w:rsidR="00814CC8" w:rsidRDefault="00814CC8" w:rsidP="00814CC8"/>
              </w:tc>
              <w:tc>
                <w:tcPr>
                  <w:tcW w:w="723" w:type="dxa"/>
                </w:tcPr>
                <w:p w14:paraId="3837A2CB" w14:textId="77777777" w:rsidR="00814CC8" w:rsidRDefault="00814CC8" w:rsidP="00814CC8"/>
              </w:tc>
            </w:tr>
            <w:tr w:rsidR="00814CC8" w14:paraId="6BAA8ADD" w14:textId="77777777" w:rsidTr="00814CC8">
              <w:tc>
                <w:tcPr>
                  <w:tcW w:w="722" w:type="dxa"/>
                </w:tcPr>
                <w:p w14:paraId="792B1D21" w14:textId="77777777" w:rsidR="00814CC8" w:rsidRDefault="00814CC8" w:rsidP="00814CC8"/>
              </w:tc>
              <w:tc>
                <w:tcPr>
                  <w:tcW w:w="723" w:type="dxa"/>
                </w:tcPr>
                <w:p w14:paraId="06096B76" w14:textId="77777777" w:rsidR="00814CC8" w:rsidRDefault="00814CC8" w:rsidP="00814CC8"/>
              </w:tc>
              <w:tc>
                <w:tcPr>
                  <w:tcW w:w="723" w:type="dxa"/>
                </w:tcPr>
                <w:p w14:paraId="326C33B5" w14:textId="72FA82E1" w:rsidR="00814CC8" w:rsidRDefault="00814CC8" w:rsidP="00814CC8"/>
              </w:tc>
              <w:tc>
                <w:tcPr>
                  <w:tcW w:w="723" w:type="dxa"/>
                </w:tcPr>
                <w:p w14:paraId="7C08762D" w14:textId="77777777" w:rsidR="00814CC8" w:rsidRDefault="00814CC8" w:rsidP="00814CC8"/>
              </w:tc>
            </w:tr>
            <w:tr w:rsidR="00814CC8" w14:paraId="55C3E931" w14:textId="77777777" w:rsidTr="00814CC8">
              <w:tc>
                <w:tcPr>
                  <w:tcW w:w="722" w:type="dxa"/>
                </w:tcPr>
                <w:p w14:paraId="089E3D7E" w14:textId="77777777" w:rsidR="00814CC8" w:rsidRDefault="00814CC8" w:rsidP="00814CC8"/>
              </w:tc>
              <w:tc>
                <w:tcPr>
                  <w:tcW w:w="723" w:type="dxa"/>
                </w:tcPr>
                <w:p w14:paraId="39A9D255" w14:textId="77777777" w:rsidR="00814CC8" w:rsidRDefault="00814CC8" w:rsidP="00814CC8"/>
              </w:tc>
              <w:tc>
                <w:tcPr>
                  <w:tcW w:w="723" w:type="dxa"/>
                </w:tcPr>
                <w:p w14:paraId="42F6CC43" w14:textId="6674C8C0" w:rsidR="00814CC8" w:rsidRDefault="00814CC8" w:rsidP="00814CC8"/>
              </w:tc>
              <w:tc>
                <w:tcPr>
                  <w:tcW w:w="723" w:type="dxa"/>
                </w:tcPr>
                <w:p w14:paraId="110707D3" w14:textId="77777777" w:rsidR="00814CC8" w:rsidRDefault="00814CC8" w:rsidP="00814CC8"/>
              </w:tc>
            </w:tr>
          </w:tbl>
          <w:p w14:paraId="57D5D7D6" w14:textId="77777777" w:rsidR="00814CC8" w:rsidRDefault="00814CC8" w:rsidP="00814CC8"/>
        </w:tc>
        <w:tc>
          <w:tcPr>
            <w:tcW w:w="3117" w:type="dxa"/>
          </w:tcPr>
          <w:p w14:paraId="41C6212E" w14:textId="77777777" w:rsidR="00814CC8" w:rsidRDefault="00814CC8" w:rsidP="00814CC8"/>
        </w:tc>
      </w:tr>
    </w:tbl>
    <w:p w14:paraId="6AFB900C" w14:textId="0FCE6CA9" w:rsidR="00814CC8" w:rsidRDefault="00814CC8" w:rsidP="00814CC8"/>
    <w:p w14:paraId="4FD1FC7E" w14:textId="5588F66C" w:rsidR="00814CC8" w:rsidRDefault="00814CC8" w:rsidP="00814CC8"/>
    <w:p w14:paraId="45D04969" w14:textId="77777777" w:rsidR="00814CC8" w:rsidRDefault="00814CC8" w:rsidP="00814C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30961" wp14:editId="155BA3A9">
                <wp:simplePos x="0" y="0"/>
                <wp:positionH relativeFrom="column">
                  <wp:posOffset>3787140</wp:posOffset>
                </wp:positionH>
                <wp:positionV relativeFrom="paragraph">
                  <wp:posOffset>189230</wp:posOffset>
                </wp:positionV>
                <wp:extent cx="1676400" cy="9906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9B0BD" w14:textId="77777777" w:rsidR="00814CC8" w:rsidRDefault="00814CC8">
                            <w:r>
                              <w:t>This is text within a 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30961" id="_x0000_s1031" type="#_x0000_t202" style="position:absolute;margin-left:298.2pt;margin-top:14.9pt;width:132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" fillcolor="white [3201]" strokeweight=".5pt">
                <v:textbox>
                  <w:txbxContent>
                    <w:p w14:paraId="3159B0BD" w14:textId="77777777" w:rsidR="00814CC8" w:rsidRDefault="00814CC8">
                      <w:r>
                        <w:t>This is text within a shape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740" w:dyaOrig="823" w14:anchorId="77A24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41.1pt" o:ole="">
            <v:imagedata r:id="rId14" o:title=""/>
          </v:shape>
          <o:OLEObject Type="Embed" ProgID="Package" ShapeID="_x0000_i1025" DrawAspect="Content" ObjectID="_1541929209" r:id="rId15"/>
        </w:object>
      </w:r>
      <w:r>
        <w:rPr>
          <w:noProof/>
        </w:rPr>
        <w:drawing>
          <wp:inline distT="0" distB="0" distL="0" distR="0" wp14:anchorId="2693E108" wp14:editId="122CA82E">
            <wp:extent cx="1767840" cy="13215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JPEG_commente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893" cy="13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209A" w14:textId="77777777" w:rsidR="00814CC8" w:rsidRDefault="00814CC8" w:rsidP="00814CC8"/>
    <w:p w14:paraId="40F89D85" w14:textId="77777777" w:rsidR="00814CC8" w:rsidRPr="00814CC8" w:rsidRDefault="00AC55A6" w:rsidP="00814C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CBFCE89" w14:textId="140B8D6E" w:rsidR="00814CC8" w:rsidRDefault="005C069E" w:rsidP="005C069E">
      <w:r>
        <w:t>This is an embedded pdf</w:t>
      </w:r>
    </w:p>
    <w:p w14:paraId="74A51911" w14:textId="70D1C215" w:rsidR="00FF3A28" w:rsidRDefault="005C069E" w:rsidP="00814CC8">
      <w:r>
        <w:object w:dxaOrig="1481" w:dyaOrig="975" w14:anchorId="06081454">
          <v:shape id="_x0000_i1026" type="#_x0000_t75" style="width:74.1pt;height:48.9pt" o:ole="">
            <v:imagedata r:id="rId17" o:title=""/>
          </v:shape>
          <o:OLEObject Type="Embed" ProgID="AcroExch.Document.11" ShapeID="_x0000_i1026" DrawAspect="Icon" ObjectID="_1541929210" r:id="rId18"/>
        </w:object>
      </w:r>
    </w:p>
    <w:p w14:paraId="3A0F8289" w14:textId="16F21CD9" w:rsidR="004360A4" w:rsidRDefault="004360A4" w:rsidP="00814CC8">
      <w:r>
        <w:t>This is an embedded ppt</w:t>
      </w:r>
    </w:p>
    <w:p w14:paraId="2AE0E325" w14:textId="71479496" w:rsidR="004360A4" w:rsidRDefault="004360A4" w:rsidP="00814CC8">
      <w:r>
        <w:object w:dxaOrig="1481" w:dyaOrig="975" w14:anchorId="621C400B">
          <v:shape id="_x0000_i1027" type="#_x0000_t75" style="width:74.1pt;height:48.9pt" o:ole="">
            <v:imagedata r:id="rId19" o:title=""/>
          </v:shape>
          <o:OLEObject Type="Embed" ProgID="PowerPoint.Show.8" ShapeID="_x0000_i1027" DrawAspect="Icon" ObjectID="_1541929211" r:id="rId20"/>
        </w:object>
      </w:r>
    </w:p>
    <w:p w14:paraId="5AAB13E5" w14:textId="35D93877" w:rsidR="00FF3A28" w:rsidRDefault="00FF3A28" w:rsidP="00814CC8"/>
    <w:p w14:paraId="0EDD2A1F" w14:textId="77777777" w:rsidR="00EB1F98" w:rsidRDefault="00EB1F98" w:rsidP="00EB1F98">
      <w:pPr>
        <w:rPr>
          <w:moveTo w:id="4" w:author="Allison, Timothy B." w:date="2016-11-29T12:51:00Z"/>
        </w:rPr>
      </w:pPr>
      <w:moveToRangeStart w:id="5" w:author="Allison, Timothy B." w:date="2016-11-29T12:51:00Z" w:name="move468187193"/>
      <w:moveTo w:id="6" w:author="Allison, Timothy B." w:date="2016-11-29T12:51:00Z">
        <w:r>
          <w:t>Second paragraph here</w:t>
        </w:r>
      </w:moveTo>
    </w:p>
    <w:moveToRangeEnd w:id="5"/>
    <w:p w14:paraId="1EE62720" w14:textId="7E77C2D3" w:rsidR="00FF3A28" w:rsidRDefault="00FF3A28" w:rsidP="00814CC8"/>
    <w:p w14:paraId="537A0E70" w14:textId="69B9CFB8" w:rsidR="00FF3A28" w:rsidRDefault="00EB1F98" w:rsidP="00EB1F98">
      <w:r>
        <w:t>First paragraph t</w:t>
      </w:r>
      <w:r w:rsidR="00FF3A28">
        <w:t>here</w:t>
      </w:r>
    </w:p>
    <w:p w14:paraId="79FA67C0" w14:textId="176167F0" w:rsidR="00EB1F98" w:rsidDel="00EB1F98" w:rsidRDefault="00EB1F98" w:rsidP="00FF3A28">
      <w:pPr>
        <w:rPr>
          <w:moveFrom w:id="7" w:author="Allison, Timothy B." w:date="2016-11-29T12:51:00Z"/>
        </w:rPr>
      </w:pPr>
      <w:moveFromRangeStart w:id="8" w:author="Allison, Timothy B." w:date="2016-11-29T12:51:00Z" w:name="move468187193"/>
      <w:moveFrom w:id="9" w:author="Allison, Timothy B." w:date="2016-11-29T12:51:00Z">
        <w:r w:rsidDel="00EB1F98">
          <w:t>Second paragraph here</w:t>
        </w:r>
      </w:moveFrom>
    </w:p>
    <w:moveFromRangeEnd w:id="8"/>
    <w:p w14:paraId="25E938EE" w14:textId="77777777" w:rsidR="00EB1F98" w:rsidRDefault="00EB1F98" w:rsidP="00FF3A28"/>
    <w:sdt>
      <w:sdtPr>
        <w:id w:val="2018969565"/>
        <w:placeholder>
          <w:docPart w:val="DefaultPlaceholder_-1854013440"/>
        </w:placeholder>
      </w:sdtPr>
      <w:sdtEndPr/>
      <w:sdtContent>
        <w:p w14:paraId="056321BC" w14:textId="77777777" w:rsidR="00814CC8" w:rsidRDefault="008D093B" w:rsidP="008D093B">
          <w:r>
            <w:t>Rich text content control</w:t>
          </w:r>
        </w:p>
      </w:sdtContent>
    </w:sdt>
    <w:p w14:paraId="4711D31B" w14:textId="77777777" w:rsidR="008D093B" w:rsidRDefault="008D093B" w:rsidP="008D093B"/>
    <w:sdt>
      <w:sdtPr>
        <w:id w:val="63389495"/>
        <w:placeholder>
          <w:docPart w:val="DefaultPlaceholder_-1854013440"/>
        </w:placeholder>
        <w:text/>
      </w:sdtPr>
      <w:sdtEndPr/>
      <w:sdtContent>
        <w:p w14:paraId="11DC9A4A" w14:textId="392143FC" w:rsidR="008D093B" w:rsidRDefault="008D093B" w:rsidP="008D093B">
          <w:r>
            <w:t>Simple text content control</w:t>
          </w:r>
        </w:p>
      </w:sdtContent>
    </w:sdt>
    <w:p w14:paraId="4C39EC71" w14:textId="65309958" w:rsidR="00670AA1" w:rsidRDefault="00670AA1" w:rsidP="008D093B"/>
    <w:sdt>
      <w:sdtPr>
        <w:id w:val="-1040121459"/>
        <w15:repeatingSection/>
      </w:sdtPr>
      <w:sdtEndPr/>
      <w:sdtContent>
        <w:sdt>
          <w:sdtPr>
            <w:id w:val="1779676866"/>
            <w:placeholder>
              <w:docPart w:val="DefaultPlaceholder_-1854013436"/>
            </w:placeholder>
            <w15:repeatingSectionItem/>
          </w:sdtPr>
          <w:sdtEndPr/>
          <w:sdtContent>
            <w:p w14:paraId="1477AD32" w14:textId="214E32E5" w:rsidR="00670AA1" w:rsidRDefault="00670AA1" w:rsidP="00670AA1">
              <w:r>
                <w:t>Repeating content</w:t>
              </w:r>
            </w:p>
          </w:sdtContent>
        </w:sdt>
        <w:sdt>
          <w:sdtPr>
            <w:id w:val="1651629823"/>
            <w:placeholder>
              <w:docPart w:val="FE0C30F9E67D4EE9A0DDD467396DA574"/>
            </w:placeholder>
            <w15:repeatingSectionItem/>
          </w:sdtPr>
          <w:sdtEndPr/>
          <w:sdtContent>
            <w:p w14:paraId="1A2F730E" w14:textId="64A32FA4" w:rsidR="00670AA1" w:rsidRDefault="00670AA1" w:rsidP="00670AA1">
              <w:r>
                <w:t>Repeating content</w:t>
              </w:r>
            </w:p>
          </w:sdtContent>
        </w:sdt>
        <w:sdt>
          <w:sdtPr>
            <w:id w:val="1769044590"/>
            <w:placeholder>
              <w:docPart w:val="2C5C5F75ACA34E72AEDAA4410EBB7125"/>
            </w:placeholder>
            <w15:repeatingSectionItem/>
          </w:sdtPr>
          <w:sdtEndPr/>
          <w:sdtContent>
            <w:p w14:paraId="12E21112" w14:textId="4D83CF08" w:rsidR="00670AA1" w:rsidRDefault="00670AA1" w:rsidP="00670AA1">
              <w:r>
                <w:t>Repeating content</w:t>
              </w:r>
            </w:p>
          </w:sdtContent>
        </w:sdt>
        <w:sdt>
          <w:sdtPr>
            <w:id w:val="587659077"/>
            <w:placeholder>
              <w:docPart w:val="BC889040C4B84F3D943433D5A37B6047"/>
            </w:placeholder>
            <w15:repeatingSectionItem/>
          </w:sdtPr>
          <w:sdtEndPr/>
          <w:sdtContent>
            <w:p w14:paraId="41E5B962" w14:textId="24D1D7BD" w:rsidR="00670AA1" w:rsidRDefault="00670AA1" w:rsidP="00670AA1">
              <w:r>
                <w:t>Repeating content</w:t>
              </w:r>
            </w:p>
          </w:sdtContent>
        </w:sdt>
      </w:sdtContent>
    </w:sdt>
    <w:p w14:paraId="29F07071" w14:textId="77777777" w:rsidR="00670AA1" w:rsidRDefault="00670AA1" w:rsidP="008D093B"/>
    <w:sdt>
      <w:sdtPr>
        <w:alias w:val="DropDownTitle"/>
        <w:tag w:val="DropDownTag"/>
        <w:id w:val="960615370"/>
        <w:placeholder>
          <w:docPart w:val="C5ED39B2DD8646A782AFAF595D16F926"/>
        </w:placeholder>
        <w:showingPlcHdr/>
        <w:comboBox>
          <w:listItem w:value="Choose an item."/>
          <w:listItem w:displayText="DropdownOption1" w:value="DropdownValue1"/>
          <w:listItem w:displayText="DropDownOption2" w:value="DropDownValue2"/>
        </w:comboBox>
      </w:sdtPr>
      <w:sdtEndPr/>
      <w:sdtContent>
        <w:p w14:paraId="6139D3B9" w14:textId="7ACA0131" w:rsidR="00670AA1" w:rsidRDefault="00670AA1" w:rsidP="00670AA1">
          <w:r>
            <w:rPr>
              <w:rStyle w:val="PlaceholderText"/>
            </w:rPr>
            <w:t>Drop down1</w:t>
          </w:r>
        </w:p>
      </w:sdtContent>
    </w:sdt>
    <w:p w14:paraId="74C59944" w14:textId="360252E0" w:rsidR="00670AA1" w:rsidRDefault="00670AA1" w:rsidP="008D093B"/>
    <w:sdt>
      <w:sdtPr>
        <w:id w:val="-1177260324"/>
        <w:placeholder>
          <w:docPart w:val="DefaultPlaceholder_-1854013438"/>
        </w:placeholder>
        <w:date w:fullDate="2016-11-16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12323345" w14:textId="5AFB1EA8" w:rsidR="00670AA1" w:rsidRDefault="00670AA1" w:rsidP="008D093B">
          <w:r>
            <w:t>11/16/2016</w:t>
          </w:r>
        </w:p>
      </w:sdtContent>
    </w:sdt>
    <w:p w14:paraId="6ED3EEF7" w14:textId="2F08A289" w:rsidR="00670AA1" w:rsidRDefault="00670AA1" w:rsidP="008D093B"/>
    <w:p w14:paraId="79502786" w14:textId="77777777" w:rsidR="00670AA1" w:rsidRDefault="00670AA1" w:rsidP="008D093B"/>
    <w:p w14:paraId="5717B670" w14:textId="027C473D" w:rsidR="008D093B" w:rsidRDefault="00D72479" w:rsidP="008D093B">
      <w:r>
        <w:t xml:space="preserve">This </w:t>
      </w:r>
      <w:r>
        <w:tab/>
        <w:t xml:space="preserve">is </w:t>
      </w:r>
      <w:r>
        <w:tab/>
        <w:t xml:space="preserve">tabbed </w:t>
      </w:r>
      <w:r>
        <w:tab/>
        <w:t>tab</w:t>
      </w:r>
      <w:r>
        <w:tab/>
        <w:t>tab</w:t>
      </w:r>
    </w:p>
    <w:p w14:paraId="5D8D6093" w14:textId="77777777" w:rsidR="0049479F" w:rsidRDefault="0049479F" w:rsidP="008D093B"/>
    <w:p w14:paraId="60F02B20" w14:textId="6079CEB9" w:rsidR="00670AA1" w:rsidRDefault="00670AA1" w:rsidP="008D093B"/>
    <w:p w14:paraId="14166FB6" w14:textId="3BC850CA" w:rsidR="00670AA1" w:rsidRDefault="00670AA1" w:rsidP="008D093B"/>
    <w:p w14:paraId="0ED02DA7" w14:textId="53F769DD" w:rsidR="00670AA1" w:rsidRDefault="00670AA1" w:rsidP="00670AA1">
      <w:pPr>
        <w:pStyle w:val="Heading1"/>
      </w:pPr>
      <w:bookmarkStart w:id="10" w:name="_Toc467647605"/>
      <w:r>
        <w:t>Heading1</w:t>
      </w:r>
      <w:bookmarkEnd w:id="10"/>
    </w:p>
    <w:p w14:paraId="55A5225E" w14:textId="3A019CF9" w:rsidR="00670AA1" w:rsidDel="00670AA1" w:rsidRDefault="00670AA1" w:rsidP="00670AA1">
      <w:pPr>
        <w:rPr>
          <w:del w:id="11" w:author="Allison, Timothy B." w:date="2016-11-23T06:48:00Z"/>
        </w:rPr>
      </w:pPr>
      <w:del w:id="12" w:author="Allison, Timothy B." w:date="2016-11-23T06:48:00Z">
        <w:r w:rsidDel="00670AA1">
          <w:delText>Deleted paragraph1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0AA1" w:rsidDel="00670AA1" w14:paraId="209378AA" w14:textId="256239A3" w:rsidTr="00670AA1">
        <w:trPr>
          <w:del w:id="13" w:author="Allison, Timothy B." w:date="2016-11-23T06:48:00Z"/>
        </w:trPr>
        <w:tc>
          <w:tcPr>
            <w:tcW w:w="4675" w:type="dxa"/>
          </w:tcPr>
          <w:p w14:paraId="2A4A0E6E" w14:textId="7FC8DBC8" w:rsidR="00670AA1" w:rsidDel="00670AA1" w:rsidRDefault="00670AA1" w:rsidP="00670AA1">
            <w:pPr>
              <w:rPr>
                <w:del w:id="14" w:author="Allison, Timothy B." w:date="2016-11-23T06:48:00Z"/>
              </w:rPr>
            </w:pPr>
            <w:del w:id="15" w:author="Allison, Timothy B." w:date="2016-11-23T06:48:00Z">
              <w:r w:rsidDel="00670AA1">
                <w:delText>Del r1c1</w:delText>
              </w:r>
            </w:del>
          </w:p>
        </w:tc>
        <w:tc>
          <w:tcPr>
            <w:tcW w:w="4675" w:type="dxa"/>
          </w:tcPr>
          <w:p w14:paraId="761862CE" w14:textId="6D9C6F2E" w:rsidR="00670AA1" w:rsidDel="00670AA1" w:rsidRDefault="00670AA1" w:rsidP="00670AA1">
            <w:pPr>
              <w:rPr>
                <w:del w:id="16" w:author="Allison, Timothy B." w:date="2016-11-23T06:48:00Z"/>
              </w:rPr>
            </w:pPr>
            <w:del w:id="17" w:author="Allison, Timothy B." w:date="2016-11-23T06:48:00Z">
              <w:r w:rsidDel="00670AA1">
                <w:delText>Del r1c2</w:delText>
              </w:r>
            </w:del>
          </w:p>
        </w:tc>
      </w:tr>
      <w:tr w:rsidR="00670AA1" w:rsidDel="00670AA1" w14:paraId="36EBAB90" w14:textId="0ED1EAB7" w:rsidTr="00670AA1">
        <w:trPr>
          <w:del w:id="18" w:author="Allison, Timothy B." w:date="2016-11-23T06:48:00Z"/>
        </w:trPr>
        <w:tc>
          <w:tcPr>
            <w:tcW w:w="4675" w:type="dxa"/>
          </w:tcPr>
          <w:p w14:paraId="5488E71A" w14:textId="2B4F14A2" w:rsidR="00670AA1" w:rsidDel="00670AA1" w:rsidRDefault="00670AA1" w:rsidP="00670AA1">
            <w:pPr>
              <w:rPr>
                <w:del w:id="19" w:author="Allison, Timothy B." w:date="2016-11-23T06:48:00Z"/>
              </w:rPr>
            </w:pPr>
            <w:del w:id="20" w:author="Allison, Timothy B." w:date="2016-11-23T06:48:00Z">
              <w:r w:rsidDel="00670AA1">
                <w:delText>Del r2c1</w:delText>
              </w:r>
            </w:del>
          </w:p>
        </w:tc>
        <w:tc>
          <w:tcPr>
            <w:tcW w:w="4675" w:type="dxa"/>
          </w:tcPr>
          <w:p w14:paraId="2316A604" w14:textId="1B405A39" w:rsidR="00670AA1" w:rsidDel="00670AA1" w:rsidRDefault="00670AA1" w:rsidP="00670AA1">
            <w:pPr>
              <w:rPr>
                <w:del w:id="21" w:author="Allison, Timothy B." w:date="2016-11-23T06:48:00Z"/>
              </w:rPr>
            </w:pPr>
            <w:del w:id="22" w:author="Allison, Timothy B." w:date="2016-11-23T06:48:00Z">
              <w:r w:rsidDel="00670AA1">
                <w:delText>Del r2c2</w:delText>
              </w:r>
            </w:del>
          </w:p>
        </w:tc>
      </w:tr>
    </w:tbl>
    <w:p w14:paraId="43D00E29" w14:textId="26263630" w:rsidR="00670AA1" w:rsidDel="00670AA1" w:rsidRDefault="00670AA1" w:rsidP="00670AA1">
      <w:pPr>
        <w:rPr>
          <w:del w:id="23" w:author="Allison, Timothy B." w:date="2016-11-23T06:48:00Z"/>
        </w:rPr>
      </w:pPr>
    </w:p>
    <w:p w14:paraId="51F5F8D3" w14:textId="22F9A2C3" w:rsidR="00670AA1" w:rsidDel="00670AA1" w:rsidRDefault="00670AA1" w:rsidP="00670AA1">
      <w:pPr>
        <w:rPr>
          <w:del w:id="24" w:author="Allison, Timothy B." w:date="2016-11-23T06:48:00Z"/>
        </w:rPr>
      </w:pPr>
      <w:del w:id="25" w:author="Allison, Timothy B." w:date="2016-11-23T06:48:00Z">
        <w:r w:rsidDel="00670AA1">
          <w:delText>Deleted paragraph2</w:delText>
        </w:r>
      </w:del>
    </w:p>
    <w:p w14:paraId="7F413F67" w14:textId="55A5A91F" w:rsidR="00670AA1" w:rsidRDefault="00670AA1" w:rsidP="00670AA1"/>
    <w:p w14:paraId="4F55FD80" w14:textId="30EAFF47" w:rsidR="00EB1F98" w:rsidRDefault="00EB1F98" w:rsidP="00670A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</w:tblGrid>
      <w:tr w:rsidR="00EB1F98" w14:paraId="5BE7CA38" w14:textId="77777777" w:rsidTr="00EB1F98">
        <w:tc>
          <w:tcPr>
            <w:tcW w:w="1558" w:type="dxa"/>
          </w:tcPr>
          <w:p w14:paraId="64D0294E" w14:textId="5802A3AE" w:rsidR="00EB1F98" w:rsidRDefault="00EB1F98" w:rsidP="00670AA1">
            <w:r>
              <w:t>R1c1</w:t>
            </w:r>
          </w:p>
        </w:tc>
        <w:tc>
          <w:tcPr>
            <w:tcW w:w="1558" w:type="dxa"/>
          </w:tcPr>
          <w:p w14:paraId="20CD7AA4" w14:textId="0FD61E50" w:rsidR="00EB1F98" w:rsidRDefault="00EB1F98" w:rsidP="00670AA1">
            <w:r>
              <w:t>R1c2</w:t>
            </w:r>
          </w:p>
        </w:tc>
      </w:tr>
      <w:tr w:rsidR="00EB1F98" w:rsidDel="00EB1F98" w14:paraId="05E30816" w14:textId="4796B48F" w:rsidTr="00EB1F98">
        <w:trPr>
          <w:del w:id="26" w:author="Allison, Timothy B." w:date="2016-11-29T12:52:00Z"/>
        </w:trPr>
        <w:tc>
          <w:tcPr>
            <w:tcW w:w="1558" w:type="dxa"/>
          </w:tcPr>
          <w:p w14:paraId="6645B529" w14:textId="5978EFD5" w:rsidR="00EB1F98" w:rsidDel="00EB1F98" w:rsidRDefault="00EB1F98" w:rsidP="00670AA1">
            <w:pPr>
              <w:rPr>
                <w:del w:id="27" w:author="Allison, Timothy B." w:date="2016-11-29T12:52:00Z"/>
              </w:rPr>
            </w:pPr>
            <w:del w:id="28" w:author="Allison, Timothy B." w:date="2016-11-29T12:52:00Z">
              <w:r w:rsidDel="00EB1F98">
                <w:delText>R2c1</w:delText>
              </w:r>
            </w:del>
          </w:p>
        </w:tc>
        <w:tc>
          <w:tcPr>
            <w:tcW w:w="1558" w:type="dxa"/>
          </w:tcPr>
          <w:p w14:paraId="1B43D88A" w14:textId="01201A1E" w:rsidR="00EB1F98" w:rsidDel="00EB1F98" w:rsidRDefault="00EB1F98" w:rsidP="00670AA1">
            <w:pPr>
              <w:rPr>
                <w:del w:id="29" w:author="Allison, Timothy B." w:date="2016-11-29T12:52:00Z"/>
              </w:rPr>
            </w:pPr>
            <w:del w:id="30" w:author="Allison, Timothy B." w:date="2016-11-29T12:52:00Z">
              <w:r w:rsidDel="00EB1F98">
                <w:delText>R2c2</w:delText>
              </w:r>
            </w:del>
          </w:p>
        </w:tc>
      </w:tr>
      <w:tr w:rsidR="00EB1F98" w14:paraId="5460B58B" w14:textId="77777777" w:rsidTr="00EB1F98">
        <w:tc>
          <w:tcPr>
            <w:tcW w:w="1558" w:type="dxa"/>
          </w:tcPr>
          <w:p w14:paraId="71B9F4BA" w14:textId="552027A1" w:rsidR="00EB1F98" w:rsidRDefault="00EB1F98" w:rsidP="00670AA1">
            <w:ins w:id="31" w:author="Allison, Timothy B." w:date="2016-11-29T12:52:00Z">
              <w:r>
                <w:t>R4c1</w:t>
              </w:r>
            </w:ins>
            <w:del w:id="32" w:author="Allison, Timothy B." w:date="2016-11-29T12:52:00Z">
              <w:r w:rsidDel="009E026E">
                <w:delText>R3c1</w:delText>
              </w:r>
            </w:del>
          </w:p>
        </w:tc>
        <w:tc>
          <w:tcPr>
            <w:tcW w:w="1558" w:type="dxa"/>
          </w:tcPr>
          <w:p w14:paraId="05EE8161" w14:textId="4C0407CA" w:rsidR="00EB1F98" w:rsidRDefault="00EB1F98" w:rsidP="00670AA1">
            <w:r>
              <w:t>R3c2</w:t>
            </w:r>
          </w:p>
        </w:tc>
      </w:tr>
      <w:tr w:rsidR="00EB1F98" w14:paraId="4941C5CA" w14:textId="77777777" w:rsidTr="00EB1F98">
        <w:tc>
          <w:tcPr>
            <w:tcW w:w="1558" w:type="dxa"/>
          </w:tcPr>
          <w:p w14:paraId="1D216E70" w14:textId="018B8765" w:rsidR="00EB1F98" w:rsidRDefault="00EB1F98" w:rsidP="00670AA1">
            <w:del w:id="33" w:author="Allison, Timothy B." w:date="2016-11-29T12:52:00Z">
              <w:r w:rsidDel="009E026E">
                <w:delText>R4c1</w:delText>
              </w:r>
            </w:del>
          </w:p>
        </w:tc>
        <w:tc>
          <w:tcPr>
            <w:tcW w:w="1558" w:type="dxa"/>
          </w:tcPr>
          <w:p w14:paraId="26968978" w14:textId="68EF8393" w:rsidR="00EB1F98" w:rsidRDefault="00EB1F98" w:rsidP="00670AA1">
            <w:r>
              <w:t>R4c2</w:t>
            </w:r>
          </w:p>
        </w:tc>
      </w:tr>
      <w:tr w:rsidR="00EB1F98" w14:paraId="75F0B7E4" w14:textId="77777777" w:rsidTr="00EB1F98">
        <w:tc>
          <w:tcPr>
            <w:tcW w:w="1558" w:type="dxa"/>
          </w:tcPr>
          <w:p w14:paraId="7B4DBE62" w14:textId="77777777" w:rsidR="00EB1F98" w:rsidRDefault="00EB1F98" w:rsidP="00670AA1"/>
        </w:tc>
        <w:tc>
          <w:tcPr>
            <w:tcW w:w="1558" w:type="dxa"/>
          </w:tcPr>
          <w:p w14:paraId="708D9F66" w14:textId="77777777" w:rsidR="00EB1F98" w:rsidRDefault="00EB1F98" w:rsidP="00670AA1"/>
        </w:tc>
      </w:tr>
    </w:tbl>
    <w:p w14:paraId="42501039" w14:textId="77777777" w:rsidR="00EB1F98" w:rsidRPr="00670AA1" w:rsidRDefault="00EB1F98" w:rsidP="00670AA1">
      <w:bookmarkStart w:id="34" w:name="_GoBack"/>
      <w:bookmarkEnd w:id="34"/>
    </w:p>
    <w:p w14:paraId="2086F510" w14:textId="714089E7" w:rsidR="00670AA1" w:rsidRPr="00670AA1" w:rsidRDefault="00670AA1" w:rsidP="00670AA1">
      <w:pPr>
        <w:pStyle w:val="Heading1"/>
      </w:pPr>
      <w:bookmarkStart w:id="35" w:name="_Toc467647606"/>
      <w:r>
        <w:lastRenderedPageBreak/>
        <w:t>Heading2</w:t>
      </w:r>
      <w:bookmarkEnd w:id="35"/>
    </w:p>
    <w:p w14:paraId="76E705EC" w14:textId="17DB1B75" w:rsidR="00670AA1" w:rsidRDefault="00670AA1" w:rsidP="008D093B"/>
    <w:p w14:paraId="4BB9208F" w14:textId="1822EB9D" w:rsidR="00670AA1" w:rsidRDefault="00670AA1" w:rsidP="008D093B"/>
    <w:p w14:paraId="0EB59B76" w14:textId="08AFC42E" w:rsidR="00670AA1" w:rsidRPr="00670AA1" w:rsidRDefault="00670AA1" w:rsidP="008D093B">
      <w:pPr>
        <w:rPr>
          <w:b/>
          <w:bCs/>
        </w:rPr>
      </w:pPr>
      <w:r w:rsidRPr="00670AA1">
        <w:rPr>
          <w:b/>
          <w:bCs/>
        </w:rPr>
        <w:t>Some text</w:t>
      </w:r>
    </w:p>
    <w:p w14:paraId="3FA38CE3" w14:textId="64BCC788" w:rsidR="00670AA1" w:rsidRDefault="00670AA1" w:rsidP="008D093B"/>
    <w:p w14:paraId="393F9289" w14:textId="4C1C7415" w:rsidR="0049479F" w:rsidRDefault="0049479F" w:rsidP="008D093B"/>
    <w:p w14:paraId="7A9E39A5" w14:textId="23165DFD" w:rsidR="0049479F" w:rsidRDefault="0049479F" w:rsidP="008D093B"/>
    <w:p w14:paraId="2C206DE1" w14:textId="6CF6144B" w:rsidR="0049479F" w:rsidRDefault="0049479F" w:rsidP="008D093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7575D6" wp14:editId="30365E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8853E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is some serious word art</w:t>
                            </w:r>
                          </w:p>
                          <w:p w14:paraId="20EC815A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 table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89"/>
                              <w:gridCol w:w="1123"/>
                              <w:gridCol w:w="1122"/>
                              <w:gridCol w:w="1122"/>
                              <w:gridCol w:w="1122"/>
                            </w:tblGrid>
                            <w:tr w:rsidR="0049479F" w14:paraId="048F270B" w14:textId="77777777" w:rsidTr="0049479F">
                              <w:tc>
                                <w:tcPr>
                                  <w:tcW w:w="1870" w:type="dxa"/>
                                </w:tcPr>
                                <w:p w14:paraId="2C2B2DC4" w14:textId="512A2955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Wordartr1c1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0F878A67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5DD54EDC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5B3F25A9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2094B923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49479F" w14:paraId="0CA8920D" w14:textId="77777777" w:rsidTr="0049479F">
                              <w:tc>
                                <w:tcPr>
                                  <w:tcW w:w="1870" w:type="dxa"/>
                                </w:tcPr>
                                <w:p w14:paraId="02D994BC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702BAB90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5661A727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7B566D0A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3DA20BB9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F7A808" w14:textId="77777777" w:rsidR="0049479F" w:rsidRP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575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2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LS86ByICAABO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14:paraId="4B08853E" w14:textId="77777777" w:rsidR="0049479F" w:rsidRDefault="0049479F" w:rsidP="0049479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is some serious word art</w:t>
                      </w:r>
                    </w:p>
                    <w:p w14:paraId="20EC815A" w14:textId="77777777" w:rsidR="0049479F" w:rsidRDefault="0049479F" w:rsidP="0049479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 table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89"/>
                        <w:gridCol w:w="1123"/>
                        <w:gridCol w:w="1122"/>
                        <w:gridCol w:w="1122"/>
                        <w:gridCol w:w="1122"/>
                      </w:tblGrid>
                      <w:tr w:rsidR="0049479F" w14:paraId="048F270B" w14:textId="77777777" w:rsidTr="0049479F">
                        <w:tc>
                          <w:tcPr>
                            <w:tcW w:w="1870" w:type="dxa"/>
                          </w:tcPr>
                          <w:p w14:paraId="2C2B2DC4" w14:textId="512A2955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Wordartr1c1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0F878A67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870" w:type="dxa"/>
                          </w:tcPr>
                          <w:p w14:paraId="5DD54EDC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870" w:type="dxa"/>
                          </w:tcPr>
                          <w:p w14:paraId="5B3F25A9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870" w:type="dxa"/>
                          </w:tcPr>
                          <w:p w14:paraId="2094B923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  <w:tr w:rsidR="0049479F" w14:paraId="0CA8920D" w14:textId="77777777" w:rsidTr="0049479F">
                        <w:tc>
                          <w:tcPr>
                            <w:tcW w:w="1870" w:type="dxa"/>
                          </w:tcPr>
                          <w:p w14:paraId="02D994BC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870" w:type="dxa"/>
                          </w:tcPr>
                          <w:p w14:paraId="702BAB90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870" w:type="dxa"/>
                          </w:tcPr>
                          <w:p w14:paraId="5661A727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870" w:type="dxa"/>
                          </w:tcPr>
                          <w:p w14:paraId="7B566D0A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870" w:type="dxa"/>
                          </w:tcPr>
                          <w:p w14:paraId="3DA20BB9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39F7A808" w14:textId="77777777" w:rsidR="0049479F" w:rsidRPr="0049479F" w:rsidRDefault="0049479F" w:rsidP="0049479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3A64AC" w14:textId="5434E7E2" w:rsidR="0049479F" w:rsidRDefault="0049479F" w:rsidP="008D093B"/>
    <w:p w14:paraId="0CB0BB4C" w14:textId="730DFF30" w:rsidR="0049479F" w:rsidRDefault="0049479F" w:rsidP="008D093B"/>
    <w:p w14:paraId="7B03D78F" w14:textId="5D71845B" w:rsidR="0049479F" w:rsidRDefault="0049479F" w:rsidP="008D093B"/>
    <w:p w14:paraId="66EF7731" w14:textId="0BBC6E5E" w:rsidR="0049479F" w:rsidRDefault="0049479F" w:rsidP="008D093B"/>
    <w:p w14:paraId="56E2BE46" w14:textId="53AA7120" w:rsidR="0049479F" w:rsidRDefault="0049479F" w:rsidP="008D093B"/>
    <w:p w14:paraId="4CC2AF77" w14:textId="63D25613" w:rsidR="0049479F" w:rsidRDefault="0049479F" w:rsidP="008D093B"/>
    <w:p w14:paraId="173CFBAF" w14:textId="199027D1" w:rsidR="0049479F" w:rsidRDefault="0049479F" w:rsidP="008D093B"/>
    <w:p w14:paraId="4A543C17" w14:textId="1C921CEB" w:rsidR="0049479F" w:rsidRDefault="0049479F" w:rsidP="008D093B"/>
    <w:p w14:paraId="2C6C1FB1" w14:textId="77777777" w:rsidR="0049479F" w:rsidRDefault="0049479F" w:rsidP="008D093B"/>
    <w:p w14:paraId="1990373E" w14:textId="4CA412DA" w:rsidR="00670AA1" w:rsidRDefault="00670AA1" w:rsidP="008D093B"/>
    <w:p w14:paraId="4D74086C" w14:textId="783B4C4F" w:rsidR="00670AA1" w:rsidRDefault="0049479F" w:rsidP="008D093B">
      <w:r>
        <w:t>Here’s a citation</w:t>
      </w:r>
    </w:p>
    <w:p w14:paraId="35FFB70F" w14:textId="15EB6D82" w:rsidR="00670AA1" w:rsidRDefault="00AC55A6" w:rsidP="008D093B">
      <w:sdt>
        <w:sdtPr>
          <w:id w:val="-2100173194"/>
          <w:citation/>
        </w:sdtPr>
        <w:sdtEndPr/>
        <w:sdtContent>
          <w:r w:rsidR="0049479F">
            <w:fldChar w:fldCharType="begin"/>
          </w:r>
          <w:r w:rsidR="0049479F">
            <w:instrText xml:space="preserve"> CITATION Mat11 \l 1033 </w:instrText>
          </w:r>
          <w:r w:rsidR="0049479F">
            <w:fldChar w:fldCharType="separate"/>
          </w:r>
          <w:r w:rsidR="0049479F">
            <w:rPr>
              <w:noProof/>
            </w:rPr>
            <w:t>(Mattmann &amp; Zitting, 2011)</w:t>
          </w:r>
          <w:r w:rsidR="0049479F">
            <w:fldChar w:fldCharType="end"/>
          </w:r>
        </w:sdtContent>
      </w:sdt>
    </w:p>
    <w:p w14:paraId="03D4E2FB" w14:textId="17044AFF" w:rsidR="0049479F" w:rsidRDefault="0049479F" w:rsidP="008D093B"/>
    <w:p w14:paraId="1ABDCFF0" w14:textId="07D1979E" w:rsidR="0049479F" w:rsidRDefault="0049479F" w:rsidP="008D093B">
      <w:r>
        <w:t>Here’s something for the index</w:t>
      </w:r>
      <w:r>
        <w:fldChar w:fldCharType="begin"/>
      </w:r>
      <w:r>
        <w:instrText xml:space="preserve"> XE "</w:instrText>
      </w:r>
      <w:r w:rsidRPr="000F4915">
        <w:instrText>index</w:instrText>
      </w:r>
      <w:r>
        <w:instrText xml:space="preserve">" </w:instrText>
      </w:r>
      <w:r>
        <w:fldChar w:fldCharType="end"/>
      </w:r>
    </w:p>
    <w:p w14:paraId="0EB22BB1" w14:textId="36EF7D85" w:rsidR="0049479F" w:rsidRDefault="0049479F" w:rsidP="008D093B"/>
    <w:p w14:paraId="1CAF17FB" w14:textId="62D5454D" w:rsidR="0049479F" w:rsidRDefault="0049479F" w:rsidP="008D093B">
      <w:r>
        <w:t>Here’s a citation</w:t>
      </w:r>
      <w:r>
        <w:fldChar w:fldCharType="begin"/>
      </w:r>
      <w:r>
        <w:instrText xml:space="preserve"> TA \l "</w:instrText>
      </w:r>
      <w:r w:rsidRPr="006748E9">
        <w:instrText>citation</w:instrText>
      </w:r>
      <w:r>
        <w:instrText xml:space="preserve">" \s "citation" \c 1 </w:instrText>
      </w:r>
      <w:r>
        <w:fldChar w:fldCharType="end"/>
      </w:r>
    </w:p>
    <w:p w14:paraId="6EF1379D" w14:textId="77777777" w:rsidR="0049479F" w:rsidRDefault="0049479F" w:rsidP="008D093B"/>
    <w:p w14:paraId="4C2DEDC0" w14:textId="77777777" w:rsidR="0049479F" w:rsidRDefault="0049479F" w:rsidP="008D093B">
      <w:pPr>
        <w:rPr>
          <w:noProof/>
        </w:rPr>
        <w:sectPr w:rsidR="0049479F" w:rsidSect="0049479F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fldChar w:fldCharType="begin"/>
      </w:r>
      <w:r>
        <w:instrText xml:space="preserve"> INDEX \c "2" \z "1033" </w:instrText>
      </w:r>
      <w:r>
        <w:fldChar w:fldCharType="separate"/>
      </w:r>
    </w:p>
    <w:p w14:paraId="1906B24C" w14:textId="77777777" w:rsidR="0049479F" w:rsidRDefault="0049479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index, 4</w:t>
      </w:r>
    </w:p>
    <w:p w14:paraId="0FE985AB" w14:textId="0CB9BA54" w:rsidR="0049479F" w:rsidRDefault="0049479F" w:rsidP="008D093B">
      <w:pPr>
        <w:rPr>
          <w:noProof/>
        </w:rPr>
        <w:sectPr w:rsidR="0049479F" w:rsidSect="0049479F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6B0975D" w14:textId="702D2B78" w:rsidR="0049479F" w:rsidRDefault="0049479F" w:rsidP="008D093B">
      <w:r>
        <w:fldChar w:fldCharType="end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65234145"/>
        <w:docPartObj>
          <w:docPartGallery w:val="Bibliographies"/>
          <w:docPartUnique/>
        </w:docPartObj>
      </w:sdtPr>
      <w:sdtEndPr/>
      <w:sdtContent>
        <w:p w14:paraId="5F37CBEC" w14:textId="719D4CA3" w:rsidR="0049479F" w:rsidRDefault="0049479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C54BAEC" w14:textId="77777777" w:rsidR="0049479F" w:rsidRDefault="0049479F" w:rsidP="0049479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Mattmann, C., &amp; Zitting, J. (2011). </w:t>
              </w:r>
              <w:r>
                <w:rPr>
                  <w:i/>
                  <w:iCs/>
                  <w:noProof/>
                </w:rPr>
                <w:t>Tika in Action.</w:t>
              </w:r>
              <w:r>
                <w:rPr>
                  <w:noProof/>
                </w:rPr>
                <w:t xml:space="preserve"> The Internet: Manning.</w:t>
              </w:r>
            </w:p>
            <w:p w14:paraId="7A96FEF6" w14:textId="56721505" w:rsidR="0049479F" w:rsidRDefault="0049479F" w:rsidP="0049479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B16D207" w14:textId="77777777" w:rsidR="0049479F" w:rsidRDefault="0049479F">
      <w:pPr>
        <w:pStyle w:val="TOAHeading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TOA \h \c "1" \p </w:instrText>
      </w:r>
      <w:r>
        <w:fldChar w:fldCharType="separate"/>
      </w:r>
      <w:r>
        <w:rPr>
          <w:noProof/>
        </w:rPr>
        <w:t>Cases</w:t>
      </w:r>
    </w:p>
    <w:p w14:paraId="75842032" w14:textId="77777777" w:rsidR="0049479F" w:rsidRDefault="0049479F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citation</w:t>
      </w:r>
      <w:r>
        <w:rPr>
          <w:noProof/>
        </w:rPr>
        <w:tab/>
        <w:t>4</w:t>
      </w:r>
    </w:p>
    <w:p w14:paraId="3EBFCD67" w14:textId="7E20602E" w:rsidR="0049479F" w:rsidRDefault="0049479F" w:rsidP="008D093B">
      <w:r>
        <w:fldChar w:fldCharType="end"/>
      </w:r>
    </w:p>
    <w:p w14:paraId="63A7C986" w14:textId="36EAF578" w:rsidR="00670AA1" w:rsidRDefault="00670AA1" w:rsidP="008D093B"/>
    <w:p w14:paraId="6ED7C3A0" w14:textId="6678B274" w:rsidR="00670AA1" w:rsidRDefault="00670AA1" w:rsidP="008D093B"/>
    <w:p w14:paraId="3F630A8C" w14:textId="559860BE" w:rsidR="00670AA1" w:rsidRDefault="00670AA1" w:rsidP="008D093B"/>
    <w:p w14:paraId="51C44897" w14:textId="7221B473" w:rsidR="00670AA1" w:rsidRDefault="00670AA1" w:rsidP="008D093B"/>
    <w:p w14:paraId="121499B0" w14:textId="3B58BCCB" w:rsidR="00670AA1" w:rsidRDefault="00670AA1" w:rsidP="008D093B"/>
    <w:p w14:paraId="564F9901" w14:textId="46AD8C5C" w:rsidR="00670AA1" w:rsidRDefault="00670AA1" w:rsidP="008D093B"/>
    <w:p w14:paraId="0AEE8CD4" w14:textId="7C9D479A" w:rsidR="00670AA1" w:rsidRDefault="00670AA1" w:rsidP="008D093B"/>
    <w:p w14:paraId="38D0CDB1" w14:textId="3D6FC4C3" w:rsidR="00670AA1" w:rsidRDefault="00670AA1" w:rsidP="008D093B"/>
    <w:p w14:paraId="03DC2EEE" w14:textId="31011BE1" w:rsidR="00670AA1" w:rsidRDefault="00670AA1" w:rsidP="008D093B"/>
    <w:p w14:paraId="12976227" w14:textId="549D3CB8" w:rsidR="00670AA1" w:rsidRDefault="00670AA1" w:rsidP="008D093B"/>
    <w:p w14:paraId="2F2F54C8" w14:textId="45D452C0" w:rsidR="00670AA1" w:rsidRDefault="00670AA1" w:rsidP="008D093B"/>
    <w:p w14:paraId="7D775E45" w14:textId="67688B0E" w:rsidR="00670AA1" w:rsidRDefault="00670AA1" w:rsidP="008D093B"/>
    <w:p w14:paraId="30AB7A05" w14:textId="3D74D4CE" w:rsidR="00670AA1" w:rsidRDefault="00670AA1" w:rsidP="008D093B"/>
    <w:p w14:paraId="4614A526" w14:textId="21107321" w:rsidR="00670AA1" w:rsidRDefault="00670AA1" w:rsidP="008D093B"/>
    <w:p w14:paraId="0F1D880A" w14:textId="7AF8B34F" w:rsidR="00670AA1" w:rsidRDefault="00670AA1" w:rsidP="008D093B"/>
    <w:p w14:paraId="3203C913" w14:textId="56459C9E" w:rsidR="00670AA1" w:rsidRDefault="00670AA1" w:rsidP="008D093B"/>
    <w:p w14:paraId="47963483" w14:textId="4B7D39E8" w:rsidR="00670AA1" w:rsidRPr="00814CC8" w:rsidRDefault="00670AA1" w:rsidP="00670AA1">
      <w:r>
        <w:t>This should point to an endnote</w:t>
      </w:r>
      <w:r>
        <w:rPr>
          <w:rStyle w:val="EndnoteReference"/>
        </w:rPr>
        <w:t xml:space="preserve"> </w:t>
      </w:r>
      <w:r>
        <w:rPr>
          <w:rStyle w:val="EndnoteReference"/>
        </w:rPr>
        <w:endnoteReference w:id="1"/>
      </w:r>
    </w:p>
    <w:sectPr w:rsidR="00670AA1" w:rsidRPr="00814CC8" w:rsidSect="0049479F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llison, Timothy B." w:date="2016-11-22T13:46:00Z" w:initials="ATB">
    <w:p w14:paraId="0687F45E" w14:textId="77777777" w:rsidR="00814CC8" w:rsidRDefault="00814CC8">
      <w:pPr>
        <w:pStyle w:val="CommentText"/>
      </w:pPr>
      <w:r>
        <w:rPr>
          <w:rStyle w:val="CommentReference"/>
        </w:rPr>
        <w:annotationRef/>
      </w:r>
      <w:r>
        <w:t>This is a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87F45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E3DE4" w14:textId="77777777" w:rsidR="00AC55A6" w:rsidRDefault="00AC55A6" w:rsidP="00814CC8">
      <w:pPr>
        <w:spacing w:after="0" w:line="240" w:lineRule="auto"/>
      </w:pPr>
      <w:r>
        <w:separator/>
      </w:r>
    </w:p>
  </w:endnote>
  <w:endnote w:type="continuationSeparator" w:id="0">
    <w:p w14:paraId="47017C0D" w14:textId="77777777" w:rsidR="00AC55A6" w:rsidRDefault="00AC55A6" w:rsidP="00814CC8">
      <w:pPr>
        <w:spacing w:after="0" w:line="240" w:lineRule="auto"/>
      </w:pPr>
      <w:r>
        <w:continuationSeparator/>
      </w:r>
    </w:p>
  </w:endnote>
  <w:endnote w:id="1">
    <w:p w14:paraId="52C08892" w14:textId="2BD07C19" w:rsidR="00670AA1" w:rsidRDefault="00670AA1">
      <w:pPr>
        <w:pStyle w:val="EndnoteText"/>
      </w:pPr>
      <w:r>
        <w:rPr>
          <w:rStyle w:val="EndnoteReference"/>
        </w:rPr>
        <w:endnoteRef/>
      </w:r>
      <w:r>
        <w:t xml:space="preserve"> This is an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0F433" w14:textId="29618AAA" w:rsidR="00670AA1" w:rsidRDefault="00670AA1">
    <w:pPr>
      <w:pStyle w:val="Footer"/>
    </w:pPr>
    <w:r>
      <w:t>Even page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4E9D3" w14:textId="3817E8EE" w:rsidR="00814CC8" w:rsidRDefault="00670AA1">
    <w:pPr>
      <w:pStyle w:val="Footer"/>
    </w:pPr>
    <w:r>
      <w:t>Odd page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3A77F" w14:textId="1C2E5937" w:rsidR="00670AA1" w:rsidRDefault="00670AA1">
    <w:pPr>
      <w:pStyle w:val="Footer"/>
    </w:pPr>
    <w:r>
      <w:t>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C2BD5" w14:textId="77777777" w:rsidR="00AC55A6" w:rsidRDefault="00AC55A6" w:rsidP="00814CC8">
      <w:pPr>
        <w:spacing w:after="0" w:line="240" w:lineRule="auto"/>
      </w:pPr>
      <w:r>
        <w:separator/>
      </w:r>
    </w:p>
  </w:footnote>
  <w:footnote w:type="continuationSeparator" w:id="0">
    <w:p w14:paraId="0B280022" w14:textId="77777777" w:rsidR="00AC55A6" w:rsidRDefault="00AC55A6" w:rsidP="00814CC8">
      <w:pPr>
        <w:spacing w:after="0" w:line="240" w:lineRule="auto"/>
      </w:pPr>
      <w:r>
        <w:continuationSeparator/>
      </w:r>
    </w:p>
  </w:footnote>
  <w:footnote w:id="1">
    <w:p w14:paraId="3DCEE3AC" w14:textId="77777777" w:rsidR="00814CC8" w:rsidRDefault="00814CC8">
      <w:pPr>
        <w:pStyle w:val="FootnoteText"/>
      </w:pPr>
      <w:r>
        <w:rPr>
          <w:rStyle w:val="FootnoteReference"/>
        </w:rPr>
        <w:footnoteRef/>
      </w:r>
      <w:r>
        <w:t xml:space="preserve"> And this is the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F7B68" w14:textId="5A9FD734" w:rsidR="00670AA1" w:rsidRDefault="00670AA1">
    <w:pPr>
      <w:pStyle w:val="Header"/>
    </w:pPr>
    <w:r>
      <w:t>Even page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5DCDF" w14:textId="52973C47" w:rsidR="00814CC8" w:rsidRDefault="00670AA1">
    <w:pPr>
      <w:pStyle w:val="Header"/>
    </w:pPr>
    <w:r>
      <w:t>Odd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7CE98" w14:textId="2A7C5FEE" w:rsidR="00670AA1" w:rsidRDefault="00670AA1">
    <w:pPr>
      <w:pStyle w:val="Header"/>
    </w:pPr>
    <w:r>
      <w:t>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C56AD"/>
    <w:multiLevelType w:val="hybridMultilevel"/>
    <w:tmpl w:val="C290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lison, Timothy B.">
    <w15:presenceInfo w15:providerId="AD" w15:userId="S-1-5-21-1940666338-227100268-1349548132-1078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C8"/>
    <w:rsid w:val="003151B3"/>
    <w:rsid w:val="003A3BCC"/>
    <w:rsid w:val="004360A4"/>
    <w:rsid w:val="0049479F"/>
    <w:rsid w:val="004E5553"/>
    <w:rsid w:val="00565706"/>
    <w:rsid w:val="005C069E"/>
    <w:rsid w:val="00670AA1"/>
    <w:rsid w:val="006B1ECB"/>
    <w:rsid w:val="00711569"/>
    <w:rsid w:val="0081426C"/>
    <w:rsid w:val="00814CC8"/>
    <w:rsid w:val="008C620B"/>
    <w:rsid w:val="008D093B"/>
    <w:rsid w:val="00AC55A6"/>
    <w:rsid w:val="00AD706C"/>
    <w:rsid w:val="00D72479"/>
    <w:rsid w:val="00D90DD8"/>
    <w:rsid w:val="00EB1F98"/>
    <w:rsid w:val="00F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B364"/>
  <w15:chartTrackingRefBased/>
  <w15:docId w15:val="{6468F21C-0B89-43EF-9014-11526791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C8"/>
  </w:style>
  <w:style w:type="paragraph" w:styleId="Footer">
    <w:name w:val="footer"/>
    <w:basedOn w:val="Normal"/>
    <w:link w:val="FooterChar"/>
    <w:uiPriority w:val="99"/>
    <w:unhideWhenUsed/>
    <w:rsid w:val="00814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C8"/>
  </w:style>
  <w:style w:type="paragraph" w:styleId="BalloonText">
    <w:name w:val="Balloon Text"/>
    <w:basedOn w:val="Normal"/>
    <w:link w:val="BalloonTextChar"/>
    <w:uiPriority w:val="99"/>
    <w:semiHidden/>
    <w:unhideWhenUsed/>
    <w:rsid w:val="00814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C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14C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4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CC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4C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4C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4CC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14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4CC8"/>
    <w:pPr>
      <w:outlineLvl w:val="9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14C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14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4CC8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0A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0AA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0AA1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0AA1"/>
  </w:style>
  <w:style w:type="character" w:customStyle="1" w:styleId="DateChar">
    <w:name w:val="Date Char"/>
    <w:basedOn w:val="DefaultParagraphFont"/>
    <w:link w:val="Date"/>
    <w:uiPriority w:val="99"/>
    <w:semiHidden/>
    <w:rsid w:val="00670AA1"/>
  </w:style>
  <w:style w:type="paragraph" w:styleId="NoSpacing">
    <w:name w:val="No Spacing"/>
    <w:link w:val="NoSpacingChar"/>
    <w:uiPriority w:val="1"/>
    <w:qFormat/>
    <w:rsid w:val="0071156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1569"/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9479F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49479F"/>
  </w:style>
  <w:style w:type="paragraph" w:styleId="Caption">
    <w:name w:val="caption"/>
    <w:basedOn w:val="Normal"/>
    <w:next w:val="Normal"/>
    <w:uiPriority w:val="35"/>
    <w:unhideWhenUsed/>
    <w:qFormat/>
    <w:rsid w:val="004947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9479F"/>
    <w:pPr>
      <w:spacing w:after="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49479F"/>
    <w:pPr>
      <w:spacing w:after="0" w:line="240" w:lineRule="auto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49479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9479F"/>
    <w:pPr>
      <w:spacing w:after="0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oleObject" Target="embeddings/oleObject2.bin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file:///C:\data\test.png" TargetMode="External"/><Relationship Id="rId17" Type="http://schemas.openxmlformats.org/officeDocument/2006/relationships/image" Target="media/image3.emf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oleObject" Target="embeddings/Microsoft_PowerPoint_97-2003_Presentation.ppt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ika.apache.org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1.emf"/><Relationship Id="rId22" Type="http://schemas.openxmlformats.org/officeDocument/2006/relationships/header" Target="header2.xml"/><Relationship Id="rId27" Type="http://schemas.openxmlformats.org/officeDocument/2006/relationships/fontTable" Target="fontTable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This is the chart</a:t>
            </a:r>
            <a:r>
              <a:rPr lang="en-US" baseline="0"/>
              <a:t> title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95-4262-BBF4-F774AA16BBD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95-4262-BBF4-F774AA16BBD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95-4262-BBF4-F774AA16BB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627408"/>
        <c:axId val="582629704"/>
      </c:barChart>
      <c:catAx>
        <c:axId val="582627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629704"/>
        <c:crosses val="autoZero"/>
        <c:auto val="1"/>
        <c:lblAlgn val="ctr"/>
        <c:lblOffset val="100"/>
        <c:noMultiLvlLbl val="0"/>
      </c:catAx>
      <c:valAx>
        <c:axId val="58262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62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52BB3-14AC-46E6-A55C-BB13B91EEBF9}"/>
      </w:docPartPr>
      <w:docPartBody>
        <w:p w:rsidR="003C05C0" w:rsidRDefault="006A1333">
          <w:r w:rsidRPr="009454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ACD34-3921-46CF-A235-FD78DA34A898}"/>
      </w:docPartPr>
      <w:docPartBody>
        <w:p w:rsidR="000067E9" w:rsidRDefault="00AA5AA9">
          <w:r w:rsidRPr="005F43A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0C30F9E67D4EE9A0DDD467396DA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BBCFC-6D5E-468A-BBDA-E423DDA2BBE0}"/>
      </w:docPartPr>
      <w:docPartBody>
        <w:p w:rsidR="000067E9" w:rsidRDefault="00AA5AA9" w:rsidP="00AA5AA9">
          <w:pPr>
            <w:pStyle w:val="FE0C30F9E67D4EE9A0DDD467396DA574"/>
          </w:pPr>
          <w:r w:rsidRPr="005F43A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5C5F75ACA34E72AEDAA4410EBB7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6CD21-E5F0-41E0-832A-29AA1325F28C}"/>
      </w:docPartPr>
      <w:docPartBody>
        <w:p w:rsidR="000067E9" w:rsidRDefault="00AA5AA9" w:rsidP="00AA5AA9">
          <w:pPr>
            <w:pStyle w:val="2C5C5F75ACA34E72AEDAA4410EBB7125"/>
          </w:pPr>
          <w:r w:rsidRPr="005F43A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889040C4B84F3D943433D5A37B6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B111C-15B1-4034-9193-87E1DA702B3B}"/>
      </w:docPartPr>
      <w:docPartBody>
        <w:p w:rsidR="000067E9" w:rsidRDefault="00AA5AA9" w:rsidP="00AA5AA9">
          <w:pPr>
            <w:pStyle w:val="BC889040C4B84F3D943433D5A37B6047"/>
          </w:pPr>
          <w:r w:rsidRPr="005F43A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ED39B2DD8646A782AFAF595D16F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F3834-5841-47A7-9E81-0ED2FCAC918C}"/>
      </w:docPartPr>
      <w:docPartBody>
        <w:p w:rsidR="000067E9" w:rsidRDefault="00AA5AA9" w:rsidP="00AA5AA9">
          <w:pPr>
            <w:pStyle w:val="C5ED39B2DD8646A782AFAF595D16F926"/>
          </w:pPr>
          <w:r>
            <w:rPr>
              <w:rStyle w:val="PlaceholderText"/>
            </w:rPr>
            <w:t>Drop down1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2C60C-FE9E-4B8C-AF74-DD597ECFD5FA}"/>
      </w:docPartPr>
      <w:docPartBody>
        <w:p w:rsidR="000067E9" w:rsidRDefault="00AA5AA9">
          <w:r w:rsidRPr="005F43A1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33"/>
    <w:rsid w:val="000067E9"/>
    <w:rsid w:val="003A0B9A"/>
    <w:rsid w:val="003C05C0"/>
    <w:rsid w:val="006A1333"/>
    <w:rsid w:val="00AA5AA9"/>
    <w:rsid w:val="00C8515D"/>
    <w:rsid w:val="00D76A0D"/>
    <w:rsid w:val="00E90E97"/>
    <w:rsid w:val="00F12655"/>
    <w:rsid w:val="00FC2AB8"/>
    <w:rsid w:val="00FE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AA9"/>
    <w:rPr>
      <w:color w:val="808080"/>
    </w:rPr>
  </w:style>
  <w:style w:type="paragraph" w:customStyle="1" w:styleId="FE0C30F9E67D4EE9A0DDD467396DA574">
    <w:name w:val="FE0C30F9E67D4EE9A0DDD467396DA574"/>
    <w:rsid w:val="00AA5AA9"/>
  </w:style>
  <w:style w:type="paragraph" w:customStyle="1" w:styleId="2C5C5F75ACA34E72AEDAA4410EBB7125">
    <w:name w:val="2C5C5F75ACA34E72AEDAA4410EBB7125"/>
    <w:rsid w:val="00AA5AA9"/>
  </w:style>
  <w:style w:type="paragraph" w:customStyle="1" w:styleId="BC889040C4B84F3D943433D5A37B6047">
    <w:name w:val="BC889040C4B84F3D943433D5A37B6047"/>
    <w:rsid w:val="00AA5AA9"/>
  </w:style>
  <w:style w:type="paragraph" w:customStyle="1" w:styleId="C5ED39B2DD8646A782AFAF595D16F926">
    <w:name w:val="C5ED39B2DD8646A782AFAF595D16F926"/>
    <w:rsid w:val="00AA5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is an engaging title page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Mat11</b:Tag>
    <b:SourceType>Book</b:SourceType>
    <b:Guid>{AF584761-D8AB-49AE-8D03-6D025F356F0F}</b:Guid>
    <b:Author>
      <b:Author>
        <b:NameList>
          <b:Person>
            <b:Last>Mattmann</b:Last>
            <b:First>Chris</b:First>
          </b:Person>
          <b:Person>
            <b:Last>Zitting</b:Last>
            <b:First>Jukka</b:First>
          </b:Person>
        </b:NameList>
      </b:Author>
    </b:Author>
    <b:Title>Tika in Action</b:Title>
    <b:Year>2011</b:Year>
    <b:City>The Internet</b:City>
    <b:Publisher>Manning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0EE344-3536-4ABF-A9F5-D34A255E2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 Title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 Title</dc:title>
  <dc:subject>My Document Subtitle</dc:subject>
  <dc:creator>This is the Author</dc:creator>
  <cp:keywords/>
  <dc:description/>
  <cp:lastModifiedBy>Allison, Timothy B.</cp:lastModifiedBy>
  <cp:revision>3</cp:revision>
  <dcterms:created xsi:type="dcterms:W3CDTF">2016-11-29T00:58:00Z</dcterms:created>
  <dcterms:modified xsi:type="dcterms:W3CDTF">2016-11-29T17:54:00Z</dcterms:modified>
</cp:coreProperties>
</file>