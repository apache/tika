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F5E70" w14:textId="77777777" w:rsidR="006B1ECB" w:rsidRDefault="006B1ECB"/>
    <w:p w14:paraId="33F6C382" w14:textId="77777777" w:rsidR="006B3755" w:rsidRDefault="006B3755"/>
    <w:p w14:paraId="1CB71D62" w14:textId="77777777" w:rsidR="006B3755" w:rsidRDefault="006B3755" w:rsidP="006B3755">
      <w:r>
        <w:t xml:space="preserve">This is a </w:t>
      </w:r>
      <w:r>
        <w:rPr>
          <w:noProof/>
        </w:rPr>
        <w:drawing>
          <wp:inline distT="0" distB="0" distL="0" distR="0" wp14:anchorId="01E7F454" wp14:editId="3A94F27D">
            <wp:extent cx="1268730" cy="952500"/>
            <wp:effectExtent l="0" t="0" r="7620" b="0"/>
            <wp:docPr id="1" name="Picture 1" descr="C:\Users\tallison\AppData\Local\Microsoft\Windows\INetCache\Content.Word\body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allison\AppData\Local\Microsoft\Windows\INetCache\Content.Word\body_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paragraph with an image</w:t>
      </w:r>
    </w:p>
    <w:p w14:paraId="37EEF332" w14:textId="77777777" w:rsidR="006B3755" w:rsidRDefault="006B3755"/>
    <w:p w14:paraId="64F4A0A6" w14:textId="77777777" w:rsidR="006B3755" w:rsidRDefault="006B3755">
      <w:r>
        <w:t xml:space="preserve">This is </w:t>
      </w:r>
      <w:commentRangeStart w:id="0"/>
      <w:r>
        <w:t>a comment</w:t>
      </w:r>
      <w:commentRangeEnd w:id="0"/>
      <w:r>
        <w:rPr>
          <w:rStyle w:val="CommentReference"/>
        </w:rPr>
        <w:commentReference w:id="0"/>
      </w:r>
    </w:p>
    <w:p w14:paraId="17C3F831" w14:textId="77777777" w:rsidR="006B3755" w:rsidRDefault="006B3755">
      <w:r>
        <w:t>This is a footnote</w:t>
      </w:r>
      <w:r>
        <w:rPr>
          <w:rStyle w:val="FootnoteReference"/>
        </w:rPr>
        <w:footnoteReference w:id="1"/>
      </w:r>
    </w:p>
    <w:p w14:paraId="54153B41" w14:textId="77777777" w:rsidR="006B3755" w:rsidRDefault="006B3755">
      <w:r>
        <w:t>This is an endnote</w:t>
      </w:r>
      <w:r>
        <w:rPr>
          <w:rStyle w:val="EndnoteReference"/>
        </w:rPr>
        <w:endnoteReference w:id="1"/>
      </w:r>
    </w:p>
    <w:p w14:paraId="4D8F0314" w14:textId="77777777" w:rsidR="006B3755" w:rsidRDefault="006B3755"/>
    <w:sdt>
      <w:sdtPr>
        <w:id w:val="-146441554"/>
        <w:placeholder>
          <w:docPart w:val="DefaultPlaceholder_-1854013440"/>
        </w:placeholder>
      </w:sdtPr>
      <w:sdtContent>
        <w:p w14:paraId="027607A3" w14:textId="77777777" w:rsidR="006B3755" w:rsidRDefault="006B3755" w:rsidP="006B3755">
          <w:r>
            <w:t xml:space="preserve">This is a </w:t>
          </w:r>
          <w:r>
            <w:rPr>
              <w:noProof/>
            </w:rPr>
            <w:drawing>
              <wp:inline distT="0" distB="0" distL="0" distR="0" wp14:anchorId="7F27732F" wp14:editId="277AD7C0">
                <wp:extent cx="1268730" cy="952500"/>
                <wp:effectExtent l="0" t="0" r="7620" b="0"/>
                <wp:docPr id="2" name="Picture 2" descr="C:\Users\tallison\AppData\Local\Microsoft\Windows\INetCache\Content.Word\sdt_p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C:\Users\tallison\AppData\Local\Microsoft\Windows\INetCache\Content.Word\sdt_p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73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rich text </w:t>
          </w:r>
          <w:proofErr w:type="spellStart"/>
          <w:r>
            <w:t>sdt</w:t>
          </w:r>
          <w:proofErr w:type="spellEnd"/>
        </w:p>
      </w:sdtContent>
    </w:sdt>
    <w:p w14:paraId="050FA4E0" w14:textId="77777777" w:rsidR="006B3755" w:rsidRDefault="006B3755"/>
    <w:sdt>
      <w:sdtPr>
        <w:id w:val="-1531642190"/>
        <w:picture/>
      </w:sdtPr>
      <w:sdtContent>
        <w:p w14:paraId="4434E2BE" w14:textId="77777777" w:rsidR="006B3755" w:rsidRDefault="006B3755">
          <w:r>
            <w:rPr>
              <w:noProof/>
            </w:rPr>
            <w:drawing>
              <wp:inline distT="0" distB="0" distL="0" distR="0" wp14:anchorId="62D7363D" wp14:editId="7548B420">
                <wp:extent cx="762000" cy="571500"/>
                <wp:effectExtent l="0" t="0" r="0" b="0"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BEB7ACA" w14:textId="77777777" w:rsidR="006B3755" w:rsidRDefault="006B3755"/>
    <w:p w14:paraId="53D277E4" w14:textId="77777777" w:rsidR="006B3755" w:rsidRDefault="006B3755"/>
    <w:p w14:paraId="4C4E3DDE" w14:textId="77777777" w:rsidR="006B3755" w:rsidRDefault="006B3755"/>
    <w:p w14:paraId="70A857E5" w14:textId="77777777" w:rsidR="006B3755" w:rsidRDefault="006B3755"/>
    <w:p w14:paraId="0540DBC3" w14:textId="77777777" w:rsidR="006B3755" w:rsidRDefault="006B3755"/>
    <w:p w14:paraId="243B8D27" w14:textId="77777777" w:rsidR="006B3755" w:rsidRDefault="006B3755"/>
    <w:p w14:paraId="1BA2C552" w14:textId="77777777" w:rsidR="006B3755" w:rsidRDefault="006B37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4444"/>
        <w:gridCol w:w="1636"/>
        <w:gridCol w:w="1636"/>
      </w:tblGrid>
      <w:tr w:rsidR="006B3755" w14:paraId="143387EB" w14:textId="77777777" w:rsidTr="006B3755">
        <w:tc>
          <w:tcPr>
            <w:tcW w:w="2337" w:type="dxa"/>
          </w:tcPr>
          <w:p w14:paraId="4E789E73" w14:textId="77777777" w:rsidR="006B3755" w:rsidRDefault="006B3755"/>
        </w:tc>
        <w:tc>
          <w:tcPr>
            <w:tcW w:w="2337" w:type="dxa"/>
          </w:tcPr>
          <w:p w14:paraId="04637C72" w14:textId="77777777" w:rsidR="006B3755" w:rsidRDefault="006B3755"/>
        </w:tc>
        <w:tc>
          <w:tcPr>
            <w:tcW w:w="2338" w:type="dxa"/>
          </w:tcPr>
          <w:p w14:paraId="77A9CCA5" w14:textId="77777777" w:rsidR="006B3755" w:rsidRDefault="006B3755"/>
        </w:tc>
        <w:tc>
          <w:tcPr>
            <w:tcW w:w="2338" w:type="dxa"/>
          </w:tcPr>
          <w:p w14:paraId="481CCEBA" w14:textId="77777777" w:rsidR="006B3755" w:rsidRDefault="006B3755"/>
        </w:tc>
      </w:tr>
      <w:tr w:rsidR="006B3755" w14:paraId="6CFADB26" w14:textId="77777777" w:rsidTr="006B3755">
        <w:tc>
          <w:tcPr>
            <w:tcW w:w="2337" w:type="dxa"/>
          </w:tcPr>
          <w:p w14:paraId="17F20DC0" w14:textId="77777777" w:rsidR="006B3755" w:rsidRDefault="006B3755"/>
        </w:tc>
        <w:tc>
          <w:tcPr>
            <w:tcW w:w="23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"/>
              <w:gridCol w:w="3330"/>
              <w:gridCol w:w="222"/>
              <w:gridCol w:w="222"/>
              <w:gridCol w:w="222"/>
            </w:tblGrid>
            <w:tr w:rsidR="006B3755" w14:paraId="1ECCCBB6" w14:textId="77777777" w:rsidTr="006B3755">
              <w:tc>
                <w:tcPr>
                  <w:tcW w:w="422" w:type="dxa"/>
                </w:tcPr>
                <w:p w14:paraId="3C064E40" w14:textId="77777777" w:rsidR="006B3755" w:rsidRDefault="006B3755"/>
              </w:tc>
              <w:tc>
                <w:tcPr>
                  <w:tcW w:w="422" w:type="dxa"/>
                </w:tcPr>
                <w:p w14:paraId="58F4BC60" w14:textId="77777777" w:rsidR="006B3755" w:rsidRDefault="006B3755"/>
              </w:tc>
              <w:tc>
                <w:tcPr>
                  <w:tcW w:w="422" w:type="dxa"/>
                </w:tcPr>
                <w:p w14:paraId="3FEB8185" w14:textId="77777777" w:rsidR="006B3755" w:rsidRDefault="006B3755"/>
              </w:tc>
              <w:tc>
                <w:tcPr>
                  <w:tcW w:w="422" w:type="dxa"/>
                </w:tcPr>
                <w:p w14:paraId="48D4B291" w14:textId="77777777" w:rsidR="006B3755" w:rsidRDefault="006B3755"/>
              </w:tc>
              <w:tc>
                <w:tcPr>
                  <w:tcW w:w="423" w:type="dxa"/>
                </w:tcPr>
                <w:p w14:paraId="22D34A0E" w14:textId="77777777" w:rsidR="006B3755" w:rsidRDefault="006B3755"/>
              </w:tc>
            </w:tr>
            <w:tr w:rsidR="006B3755" w14:paraId="72FD1064" w14:textId="77777777" w:rsidTr="006B3755">
              <w:tc>
                <w:tcPr>
                  <w:tcW w:w="422" w:type="dxa"/>
                </w:tcPr>
                <w:p w14:paraId="31AFC9AE" w14:textId="77777777" w:rsidR="006B3755" w:rsidRDefault="006B3755"/>
              </w:tc>
              <w:tc>
                <w:tcPr>
                  <w:tcW w:w="422" w:type="dxa"/>
                </w:tcPr>
                <w:p w14:paraId="3FD8D368" w14:textId="77777777" w:rsidR="006B3755" w:rsidRDefault="006B3755"/>
              </w:tc>
              <w:tc>
                <w:tcPr>
                  <w:tcW w:w="422" w:type="dxa"/>
                </w:tcPr>
                <w:p w14:paraId="7C330349" w14:textId="77777777" w:rsidR="006B3755" w:rsidRDefault="006B3755"/>
              </w:tc>
              <w:tc>
                <w:tcPr>
                  <w:tcW w:w="422" w:type="dxa"/>
                </w:tcPr>
                <w:p w14:paraId="4C1204CD" w14:textId="77777777" w:rsidR="006B3755" w:rsidRDefault="006B3755"/>
              </w:tc>
              <w:tc>
                <w:tcPr>
                  <w:tcW w:w="423" w:type="dxa"/>
                </w:tcPr>
                <w:p w14:paraId="6A4EFAEC" w14:textId="77777777" w:rsidR="006B3755" w:rsidRDefault="006B3755"/>
              </w:tc>
            </w:tr>
            <w:tr w:rsidR="006B3755" w14:paraId="21C17F90" w14:textId="77777777" w:rsidTr="006B3755">
              <w:tc>
                <w:tcPr>
                  <w:tcW w:w="422" w:type="dxa"/>
                </w:tcPr>
                <w:p w14:paraId="716AB24E" w14:textId="77777777" w:rsidR="006B3755" w:rsidRDefault="006B3755"/>
              </w:tc>
              <w:tc>
                <w:tcPr>
                  <w:tcW w:w="42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  <w:gridCol w:w="2216"/>
                    <w:gridCol w:w="222"/>
                    <w:gridCol w:w="222"/>
                    <w:gridCol w:w="222"/>
                  </w:tblGrid>
                  <w:tr w:rsidR="006B3755" w14:paraId="30BFE5BE" w14:textId="77777777" w:rsidTr="006B3755">
                    <w:tc>
                      <w:tcPr>
                        <w:tcW w:w="360" w:type="dxa"/>
                      </w:tcPr>
                      <w:p w14:paraId="25473C6B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38E5A5DF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5D191D0C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277C48AD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65FCDD3A" w14:textId="77777777" w:rsidR="006B3755" w:rsidRDefault="006B3755"/>
                    </w:tc>
                  </w:tr>
                  <w:tr w:rsidR="006B3755" w14:paraId="7C13AEC2" w14:textId="77777777" w:rsidTr="006B3755">
                    <w:tc>
                      <w:tcPr>
                        <w:tcW w:w="360" w:type="dxa"/>
                      </w:tcPr>
                      <w:p w14:paraId="4CDD8489" w14:textId="77777777" w:rsidR="006B3755" w:rsidRDefault="006B3755"/>
                    </w:tc>
                    <w:sdt>
                      <w:sdtPr>
                        <w:id w:val="-707562893"/>
                        <w:placeholder>
                          <w:docPart w:val="DefaultPlaceholder_-1854013440"/>
                        </w:placeholder>
                      </w:sdtPr>
                      <w:sdtContent>
                        <w:tc>
                          <w:tcPr>
                            <w:tcW w:w="360" w:type="dxa"/>
                          </w:tcPr>
                          <w:p w14:paraId="693265CA" w14:textId="77777777" w:rsidR="006B3755" w:rsidRDefault="006B3755" w:rsidP="006B3755">
                            <w:r>
                              <w:t>Deeply embedded</w:t>
                            </w:r>
                            <w:r>
                              <w:pict w14:anchorId="2522ADCA">
                                <v:shape id="_x0000_i1069" type="#_x0000_t75" style="width:99.9pt;height:75pt">
                                  <v:imagedata r:id="rId10" o:title="deeply_embedded_pic"/>
                                </v:shape>
                              </w:pict>
                            </w:r>
                          </w:p>
                        </w:tc>
                      </w:sdtContent>
                    </w:sdt>
                    <w:tc>
                      <w:tcPr>
                        <w:tcW w:w="360" w:type="dxa"/>
                      </w:tcPr>
                      <w:p w14:paraId="4D77F769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0E5B48BF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5F027371" w14:textId="77777777" w:rsidR="006B3755" w:rsidRDefault="006B3755"/>
                    </w:tc>
                  </w:tr>
                  <w:tr w:rsidR="006B3755" w14:paraId="1F4D17AB" w14:textId="77777777" w:rsidTr="006B3755">
                    <w:tc>
                      <w:tcPr>
                        <w:tcW w:w="360" w:type="dxa"/>
                      </w:tcPr>
                      <w:p w14:paraId="1A243A38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7ADA45FD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22BBFE56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2118F3CC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554DA8AF" w14:textId="77777777" w:rsidR="006B3755" w:rsidRDefault="006B3755"/>
                    </w:tc>
                  </w:tr>
                  <w:tr w:rsidR="006B3755" w14:paraId="0FF19E28" w14:textId="77777777" w:rsidTr="006B3755">
                    <w:tc>
                      <w:tcPr>
                        <w:tcW w:w="360" w:type="dxa"/>
                      </w:tcPr>
                      <w:p w14:paraId="6B91C9A5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52F1A691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1B8FEA9C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7B2825A8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4E3986B5" w14:textId="77777777" w:rsidR="006B3755" w:rsidRDefault="006B3755"/>
                    </w:tc>
                  </w:tr>
                  <w:tr w:rsidR="006B3755" w14:paraId="0CE6266A" w14:textId="77777777" w:rsidTr="006B3755">
                    <w:tc>
                      <w:tcPr>
                        <w:tcW w:w="360" w:type="dxa"/>
                      </w:tcPr>
                      <w:p w14:paraId="434D1430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7F0C3CFE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138CC806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1AE24973" w14:textId="77777777" w:rsidR="006B3755" w:rsidRDefault="006B3755"/>
                    </w:tc>
                    <w:tc>
                      <w:tcPr>
                        <w:tcW w:w="360" w:type="dxa"/>
                      </w:tcPr>
                      <w:p w14:paraId="76288E40" w14:textId="77777777" w:rsidR="006B3755" w:rsidRDefault="006B3755"/>
                    </w:tc>
                  </w:tr>
                </w:tbl>
                <w:p w14:paraId="745C590B" w14:textId="77777777" w:rsidR="006B3755" w:rsidRDefault="006B3755"/>
              </w:tc>
              <w:tc>
                <w:tcPr>
                  <w:tcW w:w="422" w:type="dxa"/>
                </w:tcPr>
                <w:p w14:paraId="15D0DF1A" w14:textId="77777777" w:rsidR="006B3755" w:rsidRDefault="006B3755"/>
              </w:tc>
              <w:tc>
                <w:tcPr>
                  <w:tcW w:w="422" w:type="dxa"/>
                </w:tcPr>
                <w:p w14:paraId="090BB5B3" w14:textId="77777777" w:rsidR="006B3755" w:rsidRDefault="006B3755"/>
              </w:tc>
              <w:tc>
                <w:tcPr>
                  <w:tcW w:w="423" w:type="dxa"/>
                </w:tcPr>
                <w:p w14:paraId="214651EC" w14:textId="77777777" w:rsidR="006B3755" w:rsidRDefault="006B3755"/>
              </w:tc>
            </w:tr>
            <w:tr w:rsidR="006B3755" w14:paraId="6FCA9E3E" w14:textId="77777777" w:rsidTr="006B3755">
              <w:tc>
                <w:tcPr>
                  <w:tcW w:w="422" w:type="dxa"/>
                </w:tcPr>
                <w:p w14:paraId="17476CF7" w14:textId="77777777" w:rsidR="006B3755" w:rsidRDefault="006B3755"/>
              </w:tc>
              <w:tc>
                <w:tcPr>
                  <w:tcW w:w="422" w:type="dxa"/>
                </w:tcPr>
                <w:p w14:paraId="2A2BF54E" w14:textId="77777777" w:rsidR="006B3755" w:rsidRDefault="006B3755"/>
              </w:tc>
              <w:tc>
                <w:tcPr>
                  <w:tcW w:w="422" w:type="dxa"/>
                </w:tcPr>
                <w:p w14:paraId="736E864D" w14:textId="77777777" w:rsidR="006B3755" w:rsidRDefault="006B3755"/>
              </w:tc>
              <w:tc>
                <w:tcPr>
                  <w:tcW w:w="422" w:type="dxa"/>
                </w:tcPr>
                <w:p w14:paraId="7223376C" w14:textId="77777777" w:rsidR="006B3755" w:rsidRDefault="006B3755"/>
              </w:tc>
              <w:tc>
                <w:tcPr>
                  <w:tcW w:w="423" w:type="dxa"/>
                </w:tcPr>
                <w:p w14:paraId="4C122963" w14:textId="77777777" w:rsidR="006B3755" w:rsidRDefault="006B3755"/>
              </w:tc>
            </w:tr>
            <w:tr w:rsidR="006B3755" w14:paraId="174C57C2" w14:textId="77777777" w:rsidTr="006B3755">
              <w:tc>
                <w:tcPr>
                  <w:tcW w:w="422" w:type="dxa"/>
                </w:tcPr>
                <w:p w14:paraId="4B25A436" w14:textId="77777777" w:rsidR="006B3755" w:rsidRDefault="006B3755"/>
              </w:tc>
              <w:tc>
                <w:tcPr>
                  <w:tcW w:w="422" w:type="dxa"/>
                </w:tcPr>
                <w:p w14:paraId="7E1996D6" w14:textId="77777777" w:rsidR="006B3755" w:rsidRDefault="006B3755"/>
              </w:tc>
              <w:tc>
                <w:tcPr>
                  <w:tcW w:w="422" w:type="dxa"/>
                </w:tcPr>
                <w:p w14:paraId="36BC8D2C" w14:textId="77777777" w:rsidR="006B3755" w:rsidRDefault="006B3755"/>
              </w:tc>
              <w:tc>
                <w:tcPr>
                  <w:tcW w:w="422" w:type="dxa"/>
                </w:tcPr>
                <w:p w14:paraId="7A80AD84" w14:textId="77777777" w:rsidR="006B3755" w:rsidRDefault="006B3755"/>
              </w:tc>
              <w:tc>
                <w:tcPr>
                  <w:tcW w:w="423" w:type="dxa"/>
                </w:tcPr>
                <w:p w14:paraId="358DADAB" w14:textId="77777777" w:rsidR="006B3755" w:rsidRDefault="006B3755"/>
              </w:tc>
            </w:tr>
          </w:tbl>
          <w:p w14:paraId="66CF70C3" w14:textId="77777777" w:rsidR="006B3755" w:rsidRDefault="006B3755"/>
        </w:tc>
        <w:tc>
          <w:tcPr>
            <w:tcW w:w="2338" w:type="dxa"/>
          </w:tcPr>
          <w:p w14:paraId="3F25C706" w14:textId="77777777" w:rsidR="006B3755" w:rsidRDefault="006B3755"/>
        </w:tc>
        <w:tc>
          <w:tcPr>
            <w:tcW w:w="2338" w:type="dxa"/>
          </w:tcPr>
          <w:p w14:paraId="27511762" w14:textId="77777777" w:rsidR="006B3755" w:rsidRDefault="006B3755"/>
        </w:tc>
      </w:tr>
      <w:tr w:rsidR="006B3755" w14:paraId="5A890FAA" w14:textId="77777777" w:rsidTr="006B3755">
        <w:tc>
          <w:tcPr>
            <w:tcW w:w="2337" w:type="dxa"/>
          </w:tcPr>
          <w:p w14:paraId="6EB624C2" w14:textId="77777777" w:rsidR="006B3755" w:rsidRDefault="006B3755"/>
        </w:tc>
        <w:tc>
          <w:tcPr>
            <w:tcW w:w="2337" w:type="dxa"/>
          </w:tcPr>
          <w:p w14:paraId="5CAD0C4D" w14:textId="77777777" w:rsidR="006B3755" w:rsidRDefault="006B3755"/>
        </w:tc>
        <w:tc>
          <w:tcPr>
            <w:tcW w:w="2338" w:type="dxa"/>
          </w:tcPr>
          <w:p w14:paraId="75BDE07A" w14:textId="77777777" w:rsidR="006B3755" w:rsidRDefault="006B3755"/>
        </w:tc>
        <w:tc>
          <w:tcPr>
            <w:tcW w:w="2338" w:type="dxa"/>
          </w:tcPr>
          <w:p w14:paraId="1059A7DA" w14:textId="77777777" w:rsidR="006B3755" w:rsidRDefault="006B3755"/>
        </w:tc>
      </w:tr>
    </w:tbl>
    <w:p w14:paraId="572AD2CF" w14:textId="77777777" w:rsidR="006B3755" w:rsidRDefault="006B3755"/>
    <w:p w14:paraId="20E6382D" w14:textId="77777777" w:rsidR="006B3755" w:rsidRDefault="006B3755"/>
    <w:p w14:paraId="3B05DC2E" w14:textId="77777777" w:rsidR="006B3755" w:rsidDel="006B3755" w:rsidRDefault="006B3755">
      <w:pPr>
        <w:rPr>
          <w:del w:id="1" w:author="Allison, Timothy B." w:date="2016-12-06T07:57:00Z"/>
        </w:rPr>
      </w:pPr>
      <w:bookmarkStart w:id="2" w:name="_GoBack"/>
      <w:bookmarkEnd w:id="2"/>
    </w:p>
    <w:p w14:paraId="6ADCB5A3" w14:textId="77777777" w:rsidR="006B3755" w:rsidDel="006B3755" w:rsidRDefault="006B3755">
      <w:pPr>
        <w:rPr>
          <w:del w:id="3" w:author="Allison, Timothy B." w:date="2016-12-06T07:57:00Z"/>
        </w:rPr>
      </w:pPr>
    </w:p>
    <w:p w14:paraId="303121C1" w14:textId="77777777" w:rsidR="006B3755" w:rsidDel="006B3755" w:rsidRDefault="006B3755" w:rsidP="006B3755">
      <w:pPr>
        <w:rPr>
          <w:del w:id="4" w:author="Allison, Timothy B." w:date="2016-12-06T07:57:00Z"/>
        </w:rPr>
      </w:pPr>
      <w:del w:id="5" w:author="Allison, Timothy B." w:date="2016-12-06T07:57:00Z">
        <w:r w:rsidDel="006B3755">
          <w:delText>This is a</w:delText>
        </w:r>
        <w:r w:rsidDel="006B3755">
          <w:rPr>
            <w:noProof/>
          </w:rPr>
          <w:drawing>
            <wp:inline distT="0" distB="0" distL="0" distR="0" wp14:anchorId="1F9439AB" wp14:editId="147528E5">
              <wp:extent cx="1268730" cy="952500"/>
              <wp:effectExtent l="0" t="0" r="7620" b="0"/>
              <wp:docPr id="3" name="Picture 3" descr="C:\Users\tallison\AppData\Local\Microsoft\Windows\INetCache\Content.Word\deleted_pic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C:\Users\tallison\AppData\Local\Microsoft\Windows\INetCache\Content.Word\deleted_pic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873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6B3755">
          <w:delText xml:space="preserve"> deleted pic </w:delText>
        </w:r>
      </w:del>
    </w:p>
    <w:p w14:paraId="67E8C68C" w14:textId="77777777" w:rsidR="006B3755" w:rsidDel="006B3755" w:rsidRDefault="006B3755">
      <w:pPr>
        <w:rPr>
          <w:del w:id="6" w:author="Allison, Timothy B." w:date="2016-12-06T07:57:00Z"/>
        </w:rPr>
      </w:pPr>
    </w:p>
    <w:p w14:paraId="6815D61A" w14:textId="77777777" w:rsidR="006B3755" w:rsidRDefault="006B3755"/>
    <w:p w14:paraId="28C39D35" w14:textId="77777777" w:rsidR="006B3755" w:rsidRDefault="006B3755"/>
    <w:p w14:paraId="7372B419" w14:textId="77777777" w:rsidR="006B3755" w:rsidRDefault="006B3755"/>
    <w:p w14:paraId="1274059E" w14:textId="77777777" w:rsidR="006B3755" w:rsidRDefault="006B3755"/>
    <w:p w14:paraId="08082C7C" w14:textId="77777777" w:rsidR="006B3755" w:rsidRDefault="006B3755"/>
    <w:p w14:paraId="3C9F395C" w14:textId="77777777" w:rsidR="006B3755" w:rsidRDefault="006B3755"/>
    <w:p w14:paraId="43684D9F" w14:textId="77777777" w:rsidR="006B3755" w:rsidRDefault="006B3755"/>
    <w:p w14:paraId="1376A661" w14:textId="77777777" w:rsidR="006B3755" w:rsidRDefault="006B3755"/>
    <w:p w14:paraId="49D99401" w14:textId="77777777" w:rsidR="006B3755" w:rsidRDefault="006B3755"/>
    <w:p w14:paraId="3B0FD01E" w14:textId="77777777" w:rsidR="006B3755" w:rsidRDefault="006B3755"/>
    <w:p w14:paraId="68AFDBFF" w14:textId="77777777" w:rsidR="006B3755" w:rsidRDefault="006B3755"/>
    <w:p w14:paraId="3D97C251" w14:textId="77777777" w:rsidR="006B3755" w:rsidRDefault="006B3755"/>
    <w:p w14:paraId="020680DC" w14:textId="77777777" w:rsidR="006B3755" w:rsidRDefault="006B3755"/>
    <w:p w14:paraId="4E8A2CD2" w14:textId="77777777" w:rsidR="006B3755" w:rsidRDefault="006B3755"/>
    <w:p w14:paraId="25E65746" w14:textId="77777777" w:rsidR="006B3755" w:rsidRDefault="006B3755"/>
    <w:p w14:paraId="10AEE0E3" w14:textId="77777777" w:rsidR="006B3755" w:rsidRDefault="006B3755"/>
    <w:p w14:paraId="1FF630BE" w14:textId="77777777" w:rsidR="006B3755" w:rsidRDefault="006B3755"/>
    <w:p w14:paraId="42B8BF6A" w14:textId="77777777" w:rsidR="006B3755" w:rsidRDefault="006B3755"/>
    <w:p w14:paraId="44942FE8" w14:textId="77777777" w:rsidR="006B3755" w:rsidRDefault="006B3755"/>
    <w:p w14:paraId="03FEAE6D" w14:textId="77777777" w:rsidR="006B3755" w:rsidRDefault="006B3755"/>
    <w:p w14:paraId="5C764896" w14:textId="77777777" w:rsidR="006B3755" w:rsidRDefault="006B3755"/>
    <w:p w14:paraId="40CB9D26" w14:textId="77777777" w:rsidR="006B3755" w:rsidRDefault="006B3755"/>
    <w:p w14:paraId="5E58A1E8" w14:textId="77777777" w:rsidR="006B3755" w:rsidRDefault="006B3755"/>
    <w:p w14:paraId="094818BA" w14:textId="77777777" w:rsidR="006B3755" w:rsidRDefault="006B3755"/>
    <w:p w14:paraId="2DE94A13" w14:textId="77777777" w:rsidR="006B3755" w:rsidRDefault="006B3755"/>
    <w:p w14:paraId="69CB7EB6" w14:textId="77777777" w:rsidR="006B3755" w:rsidRDefault="006B3755"/>
    <w:p w14:paraId="3EC8F4B8" w14:textId="77777777" w:rsidR="006B3755" w:rsidRDefault="006B3755"/>
    <w:p w14:paraId="3E610033" w14:textId="77777777" w:rsidR="006B3755" w:rsidRDefault="006B3755"/>
    <w:p w14:paraId="2A5177B3" w14:textId="77777777" w:rsidR="006B3755" w:rsidRDefault="006B3755"/>
    <w:p w14:paraId="1269D955" w14:textId="77777777" w:rsidR="006B3755" w:rsidRDefault="006B3755"/>
    <w:p w14:paraId="01C35A6A" w14:textId="77777777" w:rsidR="006B3755" w:rsidRDefault="006B3755"/>
    <w:p w14:paraId="3E704164" w14:textId="77777777" w:rsidR="006B3755" w:rsidRDefault="006B3755"/>
    <w:p w14:paraId="73896B99" w14:textId="77777777" w:rsidR="006B3755" w:rsidRDefault="006B3755"/>
    <w:p w14:paraId="79F1CE5B" w14:textId="77777777" w:rsidR="006B3755" w:rsidRDefault="006B3755"/>
    <w:p w14:paraId="4C8669FA" w14:textId="77777777" w:rsidR="006B3755" w:rsidRDefault="006B3755"/>
    <w:p w14:paraId="5B9C6B78" w14:textId="77777777" w:rsidR="006B3755" w:rsidRDefault="006B3755"/>
    <w:p w14:paraId="1AD3B7A8" w14:textId="77777777" w:rsidR="006B3755" w:rsidRDefault="006B3755"/>
    <w:p w14:paraId="4739726F" w14:textId="77777777" w:rsidR="006B3755" w:rsidRDefault="006B3755"/>
    <w:sectPr w:rsidR="006B3755" w:rsidSect="006B37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lison, Timothy B." w:date="2016-12-06T07:54:00Z" w:initials="ATB">
    <w:p w14:paraId="6DAE9B03" w14:textId="77777777" w:rsidR="006B3755" w:rsidRDefault="006B3755">
      <w:pPr>
        <w:pStyle w:val="CommentText"/>
      </w:pPr>
      <w:r>
        <w:rPr>
          <w:rStyle w:val="CommentReference"/>
        </w:rPr>
        <w:annotationRef/>
      </w:r>
      <w:r>
        <w:pict w14:anchorId="19FC7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99.9pt;height:75pt">
            <v:imagedata r:id="rId1" o:title="comments_pic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AE9B0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2189E" w14:textId="77777777" w:rsidR="00EE6CCF" w:rsidRDefault="00EE6CCF" w:rsidP="006B3755">
      <w:pPr>
        <w:spacing w:after="0" w:line="240" w:lineRule="auto"/>
      </w:pPr>
      <w:r>
        <w:separator/>
      </w:r>
    </w:p>
  </w:endnote>
  <w:endnote w:type="continuationSeparator" w:id="0">
    <w:p w14:paraId="1DCBC226" w14:textId="77777777" w:rsidR="00EE6CCF" w:rsidRDefault="00EE6CCF" w:rsidP="006B3755">
      <w:pPr>
        <w:spacing w:after="0" w:line="240" w:lineRule="auto"/>
      </w:pPr>
      <w:r>
        <w:continuationSeparator/>
      </w:r>
    </w:p>
  </w:endnote>
  <w:endnote w:id="1">
    <w:p w14:paraId="19B3ED94" w14:textId="77777777" w:rsidR="006B3755" w:rsidRDefault="006B3755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pict w14:anchorId="7AB69615">
          <v:shape id="_x0000_i1062" type="#_x0000_t75" style="width:99.9pt;height:75pt">
            <v:imagedata r:id="rId1" o:title="endnotes_pic"/>
          </v:shape>
        </w:pic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A3CFF" w14:textId="77777777" w:rsidR="006B3755" w:rsidRDefault="006B3755">
    <w:pPr>
      <w:pStyle w:val="Footer"/>
    </w:pPr>
    <w:r>
      <w:pict w14:anchorId="67217B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2" type="#_x0000_t75" style="width:99.9pt;height:75pt">
          <v:imagedata r:id="rId1" o:title="footer2_pic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2F968" w14:textId="77777777" w:rsidR="006B3755" w:rsidRDefault="006B3755">
    <w:pPr>
      <w:pStyle w:val="Footer"/>
    </w:pPr>
    <w:r>
      <w:pict w14:anchorId="0A9BA1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6" type="#_x0000_t75" style="width:99.9pt;height:75pt">
          <v:imagedata r:id="rId1" o:title="footer3_pic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D677F" w14:textId="77777777" w:rsidR="006B3755" w:rsidRDefault="006B3755">
    <w:pPr>
      <w:pStyle w:val="Footer"/>
    </w:pPr>
    <w:r>
      <w:pict w14:anchorId="477116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99.9pt;height:75pt">
          <v:imagedata r:id="rId1" o:title="footer1_pic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ED7BB" w14:textId="77777777" w:rsidR="00EE6CCF" w:rsidRDefault="00EE6CCF" w:rsidP="006B3755">
      <w:pPr>
        <w:spacing w:after="0" w:line="240" w:lineRule="auto"/>
      </w:pPr>
      <w:r>
        <w:separator/>
      </w:r>
    </w:p>
  </w:footnote>
  <w:footnote w:type="continuationSeparator" w:id="0">
    <w:p w14:paraId="3E6E1CAE" w14:textId="77777777" w:rsidR="00EE6CCF" w:rsidRDefault="00EE6CCF" w:rsidP="006B3755">
      <w:pPr>
        <w:spacing w:after="0" w:line="240" w:lineRule="auto"/>
      </w:pPr>
      <w:r>
        <w:continuationSeparator/>
      </w:r>
    </w:p>
  </w:footnote>
  <w:footnote w:id="1">
    <w:p w14:paraId="587A78B5" w14:textId="77777777" w:rsidR="006B3755" w:rsidRDefault="006B37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pict w14:anchorId="56085BBB">
          <v:shape id="_x0000_i1061" type="#_x0000_t75" style="width:99.9pt;height:75pt">
            <v:imagedata r:id="rId1" o:title="footnotes_pic"/>
          </v:shape>
        </w:pic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3AD9A" w14:textId="77777777" w:rsidR="006B3755" w:rsidRDefault="006B3755">
    <w:pPr>
      <w:pStyle w:val="Header"/>
    </w:pPr>
    <w:r>
      <w:pict w14:anchorId="412101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99.9pt;height:75pt">
          <v:imagedata r:id="rId1" o:title="header2_pi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60E56" w14:textId="77777777" w:rsidR="006B3755" w:rsidRDefault="006B3755">
    <w:pPr>
      <w:pStyle w:val="Header"/>
    </w:pPr>
    <w:r>
      <w:pict w14:anchorId="2A4654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9" type="#_x0000_t75" style="width:99.9pt;height:75pt">
          <v:imagedata r:id="rId1" o:title="header3_pi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5A712" w14:textId="77777777" w:rsidR="006B3755" w:rsidRDefault="006B3755">
    <w:pPr>
      <w:pStyle w:val="Header"/>
    </w:pPr>
    <w:r>
      <w:pict w14:anchorId="0F839E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99.9pt;height:75pt">
          <v:imagedata r:id="rId1" o:title="header1_pic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lison, Timothy B.">
    <w15:presenceInfo w15:providerId="AD" w15:userId="S-1-5-21-1940666338-227100268-1349548132-1078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55"/>
    <w:rsid w:val="006B1ECB"/>
    <w:rsid w:val="006B3755"/>
    <w:rsid w:val="00E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65796"/>
  <w15:chartTrackingRefBased/>
  <w15:docId w15:val="{653E9D49-EEB9-4044-9A41-C9F954D9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55"/>
  </w:style>
  <w:style w:type="paragraph" w:styleId="Footer">
    <w:name w:val="footer"/>
    <w:basedOn w:val="Normal"/>
    <w:link w:val="FooterChar"/>
    <w:uiPriority w:val="99"/>
    <w:unhideWhenUsed/>
    <w:rsid w:val="006B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55"/>
  </w:style>
  <w:style w:type="character" w:styleId="CommentReference">
    <w:name w:val="annotation reference"/>
    <w:basedOn w:val="DefaultParagraphFont"/>
    <w:uiPriority w:val="99"/>
    <w:semiHidden/>
    <w:unhideWhenUsed/>
    <w:rsid w:val="006B3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7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7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7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5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7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7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75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37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37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375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B3755"/>
    <w:rPr>
      <w:color w:val="808080"/>
    </w:rPr>
  </w:style>
  <w:style w:type="table" w:styleId="TableGrid">
    <w:name w:val="Table Grid"/>
    <w:basedOn w:val="TableNormal"/>
    <w:uiPriority w:val="39"/>
    <w:rsid w:val="006B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2723B-359E-479B-AA94-7BDAA44218B9}"/>
      </w:docPartPr>
      <w:docPartBody>
        <w:p w:rsidR="00000000" w:rsidRDefault="00721F4D">
          <w:r w:rsidRPr="005D6C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4D"/>
    <w:rsid w:val="00721F4D"/>
    <w:rsid w:val="00A6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1F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4F4E8-0E05-4A40-B52C-5384F5DB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Timothy B.</dc:creator>
  <cp:keywords/>
  <dc:description/>
  <cp:lastModifiedBy>Allison, Timothy B.</cp:lastModifiedBy>
  <cp:revision>1</cp:revision>
  <dcterms:created xsi:type="dcterms:W3CDTF">2016-12-06T12:50:00Z</dcterms:created>
  <dcterms:modified xsi:type="dcterms:W3CDTF">2016-12-06T12:58:00Z</dcterms:modified>
</cp:coreProperties>
</file>