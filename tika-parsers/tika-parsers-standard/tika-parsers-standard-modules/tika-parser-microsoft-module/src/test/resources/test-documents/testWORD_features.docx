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 w15">
  <w:body>
    <w:p>
      <w:pPr>
        <w:pStyle w:val="BodyText"/>
        <w:bidi w:val="0"/>
        <w:jc w:val="start"/>
        <w:rPr>
          <w:rFonts w:ascii="Open Sans;Arial;sans-serif" w:hAnsi="Open Sans;Arial;sans-serif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Lorem ipsum dolor sit amet, consectetur adipiscing elit. Integer tincidunt pretium d</w:t>
      </w:r>
      <w:commentRangeStart w:id="0"/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apibus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  <w:commentRangeEnd w:id="0"/>
      <w:r>
        <w:commentReference w:id="0"/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. Fusce quis dolor dui. Nullam eleifend nibh non dui sodales vulputate. Mauris id mollis velit. Fusce in sagittis nisl. Maecenas eget elit </w:t>
      </w:r>
      <w:ins w:author="Unknown Author" w:date="2025-06-26T14:12:01Z" w:id="0">
        <w:r>
          <w:rPr>
            <w:rFonts w:ascii="Open Sans;Arial;sans-serif" w:hAnsi="Open Sans;Arial;sans-serif"/>
            <w:b w:val="false"/>
            <w:i w:val="false"/>
            <w:caps w:val="false"/>
            <w:smallCaps w:val="false"/>
            <w:color w:val="000000"/>
            <w:spacing w:val="0"/>
            <w:sz w:val="21"/>
          </w:rPr>
          <w:t xml:space="preserve">insert this </w:t>
        </w:r>
      </w:ins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fringilla, </w:t>
      </w:r>
      <w:del w:author="Unknown Author" w:date="2025-06-26T14:11:57Z" w:id="1">
        <w:r>
          <w:rPr>
            <w:rFonts w:ascii="Open Sans;Arial;sans-serif" w:hAnsi="Open Sans;Arial;sans-serif"/>
            <w:b w:val="false"/>
            <w:i w:val="false"/>
            <w:caps w:val="false"/>
            <w:smallCaps w:val="false"/>
            <w:color w:val="000000"/>
            <w:spacing w:val="0"/>
            <w:sz w:val="21"/>
          </w:rPr>
          <w:delText xml:space="preserve">bibendum </w:delText>
        </w:r>
      </w:del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est eu, volutpat urna.</w:t>
      </w:r>
      <w:ins w:author="Kyle Reese" w:date="2025-06-26T14:17:23Z" w:id="2">
        <w:r>
          <w:rPr>
            <w:rFonts w:ascii="Open Sans;Arial;sans-serif" w:hAnsi="Open Sans;Arial;sans-serif"/>
            <w:b w:val="false"/>
            <w:i w:val="false"/>
            <w:caps w:val="false"/>
            <w:smallCaps w:val="false"/>
            <w:color w:val="000000"/>
            <w:spacing w:val="0"/>
            <w:sz w:val="21"/>
          </w:rPr>
          <w:t xml:space="preserve"/>
        </w:r>
      </w:ins>
      <w:moveTo w:author="Kyle Reese" w:date="2025-06-26T14:17:23Z" w:id="3">
        <w:r>
          <w:rPr>
            <w:rFonts w:ascii="Open Sans;Arial;sans-serif" w:hAnsi="Open Sans;Arial;sans-serif"/>
            <w:b w:val="false"/>
            <w:i w:val="false"/>
            <w:caps w:val="false"/>
            <w:smallCaps w:val="false"/>
            <w:color w:val="000000"/>
            <w:spacing w:val="0"/>
            <w:sz w:val="21"/>
          </w:rPr>
          <w:t>ad litora</w:t>
        </w:r>
      </w:moveTo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Maecenas ornare tortor velit, non ullamcorper turpis dapibus quis. </w:t>
      </w:r>
      <w:ins w:author="Kyle Reese" w:date="2025-06-26T14:17:29Z" w:id="4">
        <w:r>
          <w:rPr>
            <w:rFonts w:ascii="Open Sans;Arial;sans-serif" w:hAnsi="Open Sans;Arial;sans-serif"/>
            <w:b w:val="false"/>
            <w:i w:val="false"/>
            <w:caps w:val="false"/>
            <w:smallCaps w:val="false"/>
            <w:color w:val="000000"/>
            <w:spacing w:val="0"/>
            <w:sz w:val="21"/>
          </w:rPr>
          <w:t xml:space="preserve">While </w:t>
        </w:r>
      </w:ins>
      <w:del w:author="Kyle Reese" w:date="2025-06-26T14:17:27Z" w:id="5">
        <w:r>
          <w:rPr>
            <w:rFonts w:ascii="Open Sans;Arial;sans-serif" w:hAnsi="Open Sans;Arial;sans-serif"/>
            <w:b w:val="false"/>
            <w:i w:val="false"/>
            <w:caps w:val="false"/>
            <w:smallCaps w:val="false"/>
            <w:color w:val="000000"/>
            <w:spacing w:val="0"/>
            <w:sz w:val="21"/>
          </w:rPr>
          <w:delText xml:space="preserve">Donec </w:delText>
        </w:r>
      </w:del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euismod posuere rhoncus. Duis mollis faucibus tincidunt. Praesent non facilisis orci, sodales hendrerit ipsum. Class aptent taciti sociosqu</w:t>
      </w:r>
      <w:moveFrom w:author="Kyle Reese" w:date="2025-06-26T14:17:23Z" w:id="6">
        <w:r>
          <w:rPr>
            <w:rFonts w:ascii="Open Sans;Arial;sans-serif" w:hAnsi="Open Sans;Arial;sans-serif"/>
            <w:b w:val="false"/>
            <w:i w:val="false"/>
            <w:caps w:val="false"/>
            <w:smallCaps w:val="false"/>
            <w:color w:val="000000"/>
            <w:spacing w:val="0"/>
            <w:sz w:val="21"/>
          </w:rPr>
          <w:t xml:space="preserve">ad litora</w:t>
        </w:r>
      </w:moveFrom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torquent 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  <w:r>
        <w:rPr>
          <w:vanish/>
        </w:rPr>
        <w:t xml:space="preserve">inceptos </w:t>
      </w:r>
      <w:commentRangeStart w:id="1"/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himenaeos.</w:t>
      </w:r>
      <w:commentRangeEnd w:id="1"/>
      <w:r>
        <w:commentReference w:id="1"/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BodyText"/>
        <w:bidi w:val="0"/>
        <w:spacing w:after="140" w:before="0"/>
        <w:jc w:val="start"/>
        <w:rPr/>
      </w:pPr>
      <w:r>
        <w:rPr/>
        <w:br/>
      </w:r>
    </w:p>
    <w:p>
      <w:pPr>
        <w:pStyle w:val="Normal"/>
        <w:spacing w:after="160" w:before="0"/>
        <w:rPr>
          <w:vanish/>
        </w:rPr>
      </w:pPr>
      <w:r>
        <w:rPr>
          <w:vanish/>
        </w:rPr>
        <w:t>This is hidden text.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Kyle Reese" w:date="2025-06-26T14:17:51Z" w:initials="KR">
    <w:p>
      <w:pPr>
        <w:overflowPunct w:val="true"/>
        <w:bidi w:val="0"/>
        <w:rPr/>
      </w:pPr>
      <w:r>
        <w:rPr>
          <w:rFonts w:eastAsia="DejaVu Sans" w:cs="Noto Sans Arabic"/>
          <w:kern w:val="0"/>
          <w:lang w:val="en-US" w:eastAsia="en-US" w:bidi="en-US"/>
        </w:rPr>
        <w:t>This is another comment</w:t>
      </w:r>
    </w:p>
  </w:comment>
  <w:comment w:id="1" w:author="Unknown Author" w:date="2025-06-26T14:12:26Z" w:initials="">
    <w:p>
      <w:pPr>
        <w:overflowPunct w:val="true"/>
        <w:bidi w:val="0"/>
        <w:rPr/>
      </w:pPr>
      <w:r>
        <w:rPr>
          <w:rFonts w:eastAsia="DejaVu Sans" w:cs="Noto Sans Arabic"/>
          <w:kern w:val="0"/>
          <w:lang w:val="en-US" w:eastAsia="en-US" w:bidi="en-US"/>
        </w:rPr>
        <w:t>This is a comment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Ope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LineNumber">
    <w:name w:val="Lin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omment">
    <w:name w:val="Comment"/>
    <w:basedOn w:val="Normal"/>
    <w:qFormat/>
    <w:pPr/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LibreOffice/24.2.7.2$Linux_X86_64 LibreOffice_project/420$Build-2</Application>
  <AppVersion>15.0000</AppVersion>
  <Pages>1</Pages>
  <Words>74</Words>
  <Characters>453</Characters>
  <CharactersWithSpaces>527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2025-06-26T14:10:39Z</dcterms:created>
  <dc:creator/>
  <dc:description/>
  <dc:language>en-US</dc:language>
  <cp:lastModifiedBy>Kyle Reese</cp:lastModifiedBy>
  <dcterms:modified xsi:type="dcterms:W3CDTF">2025-06-26T14:28:55Z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